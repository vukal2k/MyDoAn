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2" w:type="dxa"/>
        <w:jc w:val="center"/>
        <w:tblLook w:val="04A0" w:firstRow="1" w:lastRow="0" w:firstColumn="1" w:lastColumn="0" w:noHBand="0" w:noVBand="1"/>
      </w:tblPr>
      <w:tblGrid>
        <w:gridCol w:w="5255"/>
        <w:gridCol w:w="5317"/>
      </w:tblGrid>
      <w:tr w:rsidR="00471B14" w:rsidRPr="003D7993" w14:paraId="3EDE1DA8" w14:textId="77777777" w:rsidTr="00AC2587">
        <w:trPr>
          <w:jc w:val="center"/>
        </w:trPr>
        <w:tc>
          <w:tcPr>
            <w:tcW w:w="5255" w:type="dxa"/>
            <w:shd w:val="clear" w:color="auto" w:fill="auto"/>
          </w:tcPr>
          <w:p w14:paraId="7DD46E34" w14:textId="75C8DA38" w:rsidR="00471B14" w:rsidRPr="003D7993" w:rsidRDefault="003C078F" w:rsidP="009E2DE7">
            <w:pPr>
              <w:pStyle w:val="BangTT"/>
              <w:rPr>
                <w:sz w:val="24"/>
                <w:szCs w:val="26"/>
                <w:lang w:val="en-US" w:eastAsia="en-US"/>
              </w:rPr>
            </w:pPr>
            <w:r>
              <w:rPr>
                <w:noProof/>
                <w:sz w:val="24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0" allowOverlap="1" wp14:anchorId="21C466AE" wp14:editId="6FD5BD37">
                      <wp:simplePos x="0" y="0"/>
                      <wp:positionH relativeFrom="page">
                        <wp:posOffset>-1311275</wp:posOffset>
                      </wp:positionH>
                      <wp:positionV relativeFrom="page">
                        <wp:posOffset>-922020</wp:posOffset>
                      </wp:positionV>
                      <wp:extent cx="2183765" cy="571500"/>
                      <wp:effectExtent l="44450" t="41910" r="38735" b="43815"/>
                      <wp:wrapSquare wrapText="bothSides"/>
                      <wp:docPr id="4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765" cy="571500"/>
                              </a:xfrm>
                              <a:prstGeom prst="rect">
                                <a:avLst/>
                              </a:prstGeom>
                              <a:noFill/>
                              <a:ln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8D1E45B" w14:textId="77777777" w:rsidR="00471B14" w:rsidRDefault="00471B14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37160" tIns="91440" rIns="137160" bIns="9144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35000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C466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-103.25pt;margin-top:-72.6pt;width:171.95pt;height:45pt;z-index:251665920;visibility:visible;mso-wrap-style:square;mso-width-percent:3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5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" o:allowincell="f" filled="f" strokecolor="#622423 [1605]" strokeweight="6pt">
                      <v:stroke linestyle="thickThin"/>
                      <v:textbox style="mso-fit-shape-to-text:t" inset="10.8pt,7.2pt,10.8pt,7.2pt">
                        <w:txbxContent>
                          <w:p w14:paraId="78D1E45B" w14:textId="77777777" w:rsidR="00471B14" w:rsidRDefault="00471B14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 anchorx="page" anchory="page"/>
                    </v:shape>
                  </w:pict>
                </mc:Fallback>
              </mc:AlternateContent>
            </w:r>
            <w:r w:rsidR="00471B14" w:rsidRPr="003D7993">
              <w:rPr>
                <w:sz w:val="24"/>
                <w:szCs w:val="26"/>
                <w:lang w:val="en-US" w:eastAsia="en-US"/>
              </w:rPr>
              <w:t>BỘ GIAO THÔNG VẬN TẢI</w:t>
            </w:r>
          </w:p>
          <w:p w14:paraId="5994C776" w14:textId="77777777" w:rsidR="00471B14" w:rsidRPr="003D7993" w:rsidRDefault="00471B14" w:rsidP="009E2DE7">
            <w:pPr>
              <w:pStyle w:val="BangTT"/>
              <w:rPr>
                <w:b/>
                <w:sz w:val="24"/>
                <w:szCs w:val="26"/>
                <w:lang w:val="en-US" w:eastAsia="en-US"/>
              </w:rPr>
            </w:pPr>
            <w:r w:rsidRPr="003D7993">
              <w:rPr>
                <w:b/>
                <w:sz w:val="24"/>
                <w:szCs w:val="26"/>
                <w:lang w:val="en-US" w:eastAsia="en-US"/>
              </w:rPr>
              <w:t>TRƯỜNG ĐẠI HỌC CÔNG NGHỆ GTVT</w:t>
            </w:r>
          </w:p>
          <w:p w14:paraId="3BB4DC66" w14:textId="6F295F6C" w:rsidR="00471B14" w:rsidRPr="003D7993" w:rsidRDefault="003C078F" w:rsidP="009E2DE7">
            <w:pPr>
              <w:pStyle w:val="BangTT"/>
              <w:jc w:val="both"/>
              <w:rPr>
                <w:b/>
                <w:sz w:val="26"/>
                <w:szCs w:val="26"/>
                <w:lang w:val="en-US" w:eastAsia="en-US"/>
              </w:rPr>
            </w:pPr>
            <w:r>
              <w:rPr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6A3D36B" wp14:editId="1CB537C6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28575</wp:posOffset>
                      </wp:positionV>
                      <wp:extent cx="1448435" cy="0"/>
                      <wp:effectExtent l="13335" t="13335" r="5080" b="5715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484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BD3398" id="Straight Connector 2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2.25pt" to="214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"/>
                  </w:pict>
                </mc:Fallback>
              </mc:AlternateContent>
            </w:r>
            <w:r w:rsidR="00471B14" w:rsidRPr="003D7993">
              <w:rPr>
                <w:noProof/>
                <w:sz w:val="26"/>
                <w:szCs w:val="26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55F257CF" wp14:editId="4D1F72EB">
                  <wp:simplePos x="0" y="0"/>
                  <wp:positionH relativeFrom="column">
                    <wp:posOffset>-1339215</wp:posOffset>
                  </wp:positionH>
                  <wp:positionV relativeFrom="paragraph">
                    <wp:posOffset>-323215</wp:posOffset>
                  </wp:positionV>
                  <wp:extent cx="522605" cy="355600"/>
                  <wp:effectExtent l="19050" t="0" r="0" b="0"/>
                  <wp:wrapSquare wrapText="bothSides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17" w:type="dxa"/>
            <w:shd w:val="clear" w:color="auto" w:fill="auto"/>
          </w:tcPr>
          <w:p w14:paraId="2478096D" w14:textId="77777777" w:rsidR="00471B14" w:rsidRPr="003D7993" w:rsidRDefault="00471B14" w:rsidP="009E2DE7">
            <w:pPr>
              <w:pStyle w:val="BangTT"/>
              <w:rPr>
                <w:b/>
                <w:sz w:val="24"/>
                <w:szCs w:val="26"/>
                <w:lang w:val="en-US" w:eastAsia="en-US"/>
              </w:rPr>
            </w:pPr>
            <w:r w:rsidRPr="003D7993">
              <w:rPr>
                <w:b/>
                <w:sz w:val="24"/>
                <w:szCs w:val="26"/>
                <w:lang w:val="en-US" w:eastAsia="en-US"/>
              </w:rPr>
              <w:t>CỘNG HÒA XÃ HỘI CHỦ NGHĨA VIỆT NAM</w:t>
            </w:r>
          </w:p>
          <w:p w14:paraId="2C0E624E" w14:textId="1612CF86" w:rsidR="00471B14" w:rsidRPr="003D7993" w:rsidRDefault="003C078F" w:rsidP="009E2DE7">
            <w:pPr>
              <w:pStyle w:val="BangTT"/>
              <w:rPr>
                <w:sz w:val="26"/>
                <w:szCs w:val="26"/>
                <w:lang w:val="en-US" w:eastAsia="en-US"/>
              </w:rPr>
            </w:pPr>
            <w:r>
              <w:rPr>
                <w:noProof/>
                <w:sz w:val="24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A888F97" wp14:editId="7FAFCB2F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295275</wp:posOffset>
                      </wp:positionV>
                      <wp:extent cx="1776095" cy="0"/>
                      <wp:effectExtent l="5080" t="5715" r="9525" b="13335"/>
                      <wp:wrapNone/>
                      <wp:docPr id="2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60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5087E" id="Straight Connector 1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57.4pt,23.25pt" to="197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OSHQ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"/>
                  </w:pict>
                </mc:Fallback>
              </mc:AlternateContent>
            </w:r>
            <w:r w:rsidR="00471B14" w:rsidRPr="003D7993">
              <w:rPr>
                <w:b/>
                <w:sz w:val="24"/>
                <w:szCs w:val="26"/>
                <w:lang w:val="en-US" w:eastAsia="en-US"/>
              </w:rPr>
              <w:t>Độc lập - Tự do - Hạnh phúc</w:t>
            </w:r>
          </w:p>
        </w:tc>
      </w:tr>
    </w:tbl>
    <w:p w14:paraId="6A248F45" w14:textId="77777777" w:rsidR="00471B14" w:rsidRPr="003D7993" w:rsidRDefault="00471B14" w:rsidP="00471B14">
      <w:pPr>
        <w:pStyle w:val="Tieude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6"/>
        </w:rPr>
      </w:pPr>
    </w:p>
    <w:p w14:paraId="179930B9" w14:textId="77777777" w:rsidR="00DB45C0" w:rsidRPr="003D7993" w:rsidRDefault="00DB45C0" w:rsidP="00471B14">
      <w:pPr>
        <w:pStyle w:val="Tieude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6"/>
        </w:rPr>
      </w:pPr>
      <w:r w:rsidRPr="003D7993">
        <w:rPr>
          <w:sz w:val="26"/>
        </w:rPr>
        <w:t xml:space="preserve">PHIẾU KHẢO SÁT </w:t>
      </w:r>
    </w:p>
    <w:p w14:paraId="6AEED6D6" w14:textId="77777777" w:rsidR="00DB45C0" w:rsidRPr="003D7993" w:rsidRDefault="00DB45C0" w:rsidP="00471B14">
      <w:pPr>
        <w:pStyle w:val="Tieude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6"/>
        </w:rPr>
      </w:pPr>
      <w:r w:rsidRPr="003D7993">
        <w:rPr>
          <w:sz w:val="26"/>
        </w:rPr>
        <w:t xml:space="preserve">NHU CẦU </w:t>
      </w:r>
      <w:r w:rsidR="00884330" w:rsidRPr="003D7993">
        <w:rPr>
          <w:sz w:val="26"/>
        </w:rPr>
        <w:t xml:space="preserve">ĐÀO TẠO </w:t>
      </w:r>
      <w:r w:rsidRPr="003D7993">
        <w:rPr>
          <w:sz w:val="26"/>
        </w:rPr>
        <w:t>NGUỒN NHÂN LỰ</w:t>
      </w:r>
      <w:r w:rsidR="00E61C1F" w:rsidRPr="003D7993">
        <w:rPr>
          <w:sz w:val="26"/>
        </w:rPr>
        <w:t xml:space="preserve">C NGÀNH </w:t>
      </w:r>
      <w:r w:rsidR="00667467" w:rsidRPr="003D7993">
        <w:rPr>
          <w:sz w:val="26"/>
        </w:rPr>
        <w:t>THƯƠNG MẠI ĐIỆN TỬ</w:t>
      </w:r>
    </w:p>
    <w:p w14:paraId="67B4C155" w14:textId="395E87DD" w:rsidR="00035DD3" w:rsidRPr="003D7993" w:rsidRDefault="003C078F" w:rsidP="00471B14">
      <w:pPr>
        <w:pStyle w:val="Tieude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6"/>
        </w:rPr>
      </w:pPr>
      <w:r>
        <w:rPr>
          <w:rFonts w:ascii="Calibri" w:hAnsi="Calibri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F9751C" wp14:editId="31A59C00">
                <wp:simplePos x="0" y="0"/>
                <wp:positionH relativeFrom="column">
                  <wp:posOffset>1664335</wp:posOffset>
                </wp:positionH>
                <wp:positionV relativeFrom="paragraph">
                  <wp:posOffset>29210</wp:posOffset>
                </wp:positionV>
                <wp:extent cx="3151505" cy="0"/>
                <wp:effectExtent l="13970" t="7620" r="6350" b="1143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51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25261" id="Line 5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2.3pt" to="379.2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WmGAIAADI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"/>
            </w:pict>
          </mc:Fallback>
        </mc:AlternateContent>
      </w:r>
    </w:p>
    <w:p w14:paraId="1C69C1CF" w14:textId="77777777" w:rsidR="006F08D9" w:rsidRPr="003D7993" w:rsidRDefault="006F08D9" w:rsidP="006F08D9">
      <w:pPr>
        <w:spacing w:before="240" w:line="288" w:lineRule="auto"/>
        <w:ind w:left="720"/>
        <w:rPr>
          <w:i/>
          <w:sz w:val="24"/>
          <w:szCs w:val="24"/>
        </w:rPr>
      </w:pPr>
      <w:r w:rsidRPr="003D7993">
        <w:rPr>
          <w:i/>
          <w:sz w:val="24"/>
          <w:szCs w:val="24"/>
        </w:rPr>
        <w:t>Kính gửi Quý Ông/ Bà!</w:t>
      </w:r>
    </w:p>
    <w:p w14:paraId="203CD334" w14:textId="77777777" w:rsidR="00640E6C" w:rsidRPr="003D7993" w:rsidRDefault="00640E6C" w:rsidP="00640E6C">
      <w:pPr>
        <w:keepNext/>
        <w:spacing w:line="288" w:lineRule="auto"/>
        <w:ind w:firstLine="720"/>
        <w:jc w:val="both"/>
        <w:outlineLvl w:val="0"/>
        <w:rPr>
          <w:rStyle w:val="Bodytext"/>
          <w:sz w:val="24"/>
          <w:szCs w:val="24"/>
          <w:lang w:eastAsia="vi-VN"/>
        </w:rPr>
      </w:pPr>
      <w:r w:rsidRPr="003D7993">
        <w:rPr>
          <w:sz w:val="24"/>
          <w:szCs w:val="24"/>
        </w:rPr>
        <w:t xml:space="preserve">Nhằm </w:t>
      </w:r>
      <w:r w:rsidRPr="003D7993">
        <w:rPr>
          <w:color w:val="000000"/>
          <w:sz w:val="24"/>
          <w:szCs w:val="24"/>
          <w:u w:color="FF0000"/>
        </w:rPr>
        <w:t>cung</w:t>
      </w:r>
      <w:r w:rsidRPr="003D7993">
        <w:rPr>
          <w:sz w:val="24"/>
          <w:szCs w:val="24"/>
        </w:rPr>
        <w:t xml:space="preserve"> cấp thông tin cần thiết làm căn cứ xây dựng hệ thống chương trình đào tạo và hoạch định các chính sách phát triển </w:t>
      </w:r>
      <w:r w:rsidR="00AF0713" w:rsidRPr="003D7993">
        <w:rPr>
          <w:sz w:val="24"/>
          <w:szCs w:val="24"/>
        </w:rPr>
        <w:t xml:space="preserve">đào tạo ngành </w:t>
      </w:r>
      <w:r w:rsidR="00667467" w:rsidRPr="003D7993">
        <w:rPr>
          <w:sz w:val="24"/>
          <w:szCs w:val="24"/>
        </w:rPr>
        <w:t>Thương mại Điện tử</w:t>
      </w:r>
      <w:r w:rsidRPr="003D7993">
        <w:rPr>
          <w:sz w:val="24"/>
          <w:szCs w:val="24"/>
        </w:rPr>
        <w:t xml:space="preserve">, Trường Đại học Công nghệ Giao thông vận tải </w:t>
      </w:r>
      <w:r w:rsidR="00813A76" w:rsidRPr="003D7993">
        <w:rPr>
          <w:rStyle w:val="Bodytext"/>
          <w:sz w:val="24"/>
          <w:szCs w:val="24"/>
          <w:lang w:eastAsia="vi-VN"/>
        </w:rPr>
        <w:t>tiến hành</w:t>
      </w:r>
      <w:r w:rsidR="006F08D9" w:rsidRPr="003D7993">
        <w:rPr>
          <w:rStyle w:val="Bodytext"/>
          <w:sz w:val="24"/>
          <w:szCs w:val="24"/>
          <w:lang w:eastAsia="vi-VN"/>
        </w:rPr>
        <w:t xml:space="preserve"> khảo </w:t>
      </w:r>
      <w:commentRangeStart w:id="0"/>
      <w:commentRangeStart w:id="1"/>
      <w:r w:rsidR="006F08D9" w:rsidRPr="003D7993">
        <w:rPr>
          <w:rStyle w:val="Bodytext"/>
          <w:sz w:val="24"/>
          <w:szCs w:val="24"/>
          <w:lang w:eastAsia="vi-VN"/>
        </w:rPr>
        <w:t>sát</w:t>
      </w:r>
      <w:commentRangeEnd w:id="0"/>
      <w:r w:rsidR="003C078F">
        <w:rPr>
          <w:rStyle w:val="CommentReference"/>
          <w:rFonts w:ascii="Cambria" w:eastAsia="Cambria" w:hAnsi="Cambria"/>
          <w:lang w:val="en-US" w:eastAsia="en-US"/>
        </w:rPr>
        <w:commentReference w:id="0"/>
      </w:r>
      <w:commentRangeEnd w:id="1"/>
      <w:r w:rsidR="003C078F">
        <w:rPr>
          <w:rStyle w:val="CommentReference"/>
          <w:rFonts w:ascii="Cambria" w:eastAsia="Cambria" w:hAnsi="Cambria"/>
          <w:lang w:val="en-US" w:eastAsia="en-US"/>
        </w:rPr>
        <w:commentReference w:id="1"/>
      </w:r>
      <w:r w:rsidR="006F08D9" w:rsidRPr="003D7993">
        <w:rPr>
          <w:rStyle w:val="Bodytext"/>
          <w:sz w:val="24"/>
          <w:szCs w:val="24"/>
          <w:lang w:eastAsia="vi-VN"/>
        </w:rPr>
        <w:t xml:space="preserve"> </w:t>
      </w:r>
      <w:r w:rsidRPr="003D7993">
        <w:rPr>
          <w:rStyle w:val="Bodytext"/>
          <w:sz w:val="24"/>
          <w:szCs w:val="24"/>
          <w:lang w:eastAsia="vi-VN"/>
        </w:rPr>
        <w:t xml:space="preserve">hiện trạng và nhu cầu </w:t>
      </w:r>
      <w:r w:rsidR="006F08D9" w:rsidRPr="003D7993">
        <w:rPr>
          <w:rStyle w:val="Bodytext"/>
          <w:sz w:val="24"/>
          <w:szCs w:val="24"/>
          <w:lang w:eastAsia="vi-VN"/>
        </w:rPr>
        <w:t xml:space="preserve">nhân lực </w:t>
      </w:r>
      <w:r w:rsidR="007C2955" w:rsidRPr="003D7993">
        <w:rPr>
          <w:rStyle w:val="Bodytext"/>
          <w:sz w:val="24"/>
          <w:szCs w:val="24"/>
          <w:lang w:eastAsia="vi-VN"/>
        </w:rPr>
        <w:t xml:space="preserve">ngành dịch vụ </w:t>
      </w:r>
      <w:r w:rsidR="00667467" w:rsidRPr="003D7993">
        <w:rPr>
          <w:sz w:val="24"/>
          <w:szCs w:val="24"/>
        </w:rPr>
        <w:t>Thương mại Điện tử</w:t>
      </w:r>
      <w:r w:rsidR="00AF0713" w:rsidRPr="003D7993">
        <w:rPr>
          <w:rStyle w:val="Bodytext"/>
          <w:sz w:val="24"/>
          <w:szCs w:val="24"/>
          <w:lang w:eastAsia="vi-VN"/>
        </w:rPr>
        <w:t xml:space="preserve"> trong giai đoạ</w:t>
      </w:r>
      <w:r w:rsidR="00813A76" w:rsidRPr="003D7993">
        <w:rPr>
          <w:rStyle w:val="Bodytext"/>
          <w:sz w:val="24"/>
          <w:szCs w:val="24"/>
          <w:lang w:eastAsia="vi-VN"/>
        </w:rPr>
        <w:t>n 2020-2025</w:t>
      </w:r>
      <w:r w:rsidR="00AF0713" w:rsidRPr="003D7993">
        <w:rPr>
          <w:rStyle w:val="Bodytext"/>
          <w:sz w:val="24"/>
          <w:szCs w:val="24"/>
          <w:lang w:eastAsia="vi-VN"/>
        </w:rPr>
        <w:t xml:space="preserve">. </w:t>
      </w:r>
    </w:p>
    <w:p w14:paraId="587F43C9" w14:textId="77777777" w:rsidR="00D97D3C" w:rsidRPr="003D7993" w:rsidRDefault="00D97D3C" w:rsidP="00640E6C">
      <w:pPr>
        <w:keepNext/>
        <w:spacing w:line="288" w:lineRule="auto"/>
        <w:ind w:firstLine="720"/>
        <w:jc w:val="both"/>
        <w:outlineLvl w:val="0"/>
        <w:rPr>
          <w:rStyle w:val="Bodytext"/>
          <w:sz w:val="24"/>
          <w:szCs w:val="24"/>
          <w:lang w:eastAsia="vi-VN"/>
        </w:rPr>
      </w:pPr>
      <w:r w:rsidRPr="003D7993">
        <w:rPr>
          <w:rStyle w:val="Bodytext"/>
          <w:sz w:val="24"/>
          <w:szCs w:val="24"/>
          <w:lang w:eastAsia="vi-VN"/>
        </w:rPr>
        <w:t xml:space="preserve">Những thông tin Quý </w:t>
      </w:r>
      <w:r w:rsidR="00813A76" w:rsidRPr="003D7993">
        <w:rPr>
          <w:rStyle w:val="Bodytext"/>
          <w:sz w:val="24"/>
          <w:szCs w:val="24"/>
          <w:lang w:eastAsia="vi-VN"/>
        </w:rPr>
        <w:t>Ông/Bà</w:t>
      </w:r>
      <w:r w:rsidRPr="003D7993">
        <w:rPr>
          <w:rStyle w:val="Bodytext"/>
          <w:sz w:val="24"/>
          <w:szCs w:val="24"/>
          <w:lang w:eastAsia="vi-VN"/>
        </w:rPr>
        <w:t xml:space="preserve"> cung cấp đượ</w:t>
      </w:r>
      <w:r w:rsidR="00813A76" w:rsidRPr="003D7993">
        <w:rPr>
          <w:rStyle w:val="Bodytext"/>
          <w:sz w:val="24"/>
          <w:szCs w:val="24"/>
          <w:lang w:eastAsia="vi-VN"/>
        </w:rPr>
        <w:t xml:space="preserve">c sử dụng để phân tích </w:t>
      </w:r>
      <w:r w:rsidRPr="003D7993">
        <w:rPr>
          <w:rStyle w:val="Bodytext"/>
          <w:sz w:val="24"/>
          <w:szCs w:val="24"/>
          <w:lang w:eastAsia="vi-VN"/>
        </w:rPr>
        <w:t xml:space="preserve">nhu cầu nhân lực trong tương lai của </w:t>
      </w:r>
      <w:r w:rsidR="00813A76" w:rsidRPr="003D7993">
        <w:rPr>
          <w:rStyle w:val="Bodytext"/>
          <w:sz w:val="24"/>
          <w:szCs w:val="24"/>
          <w:lang w:eastAsia="vi-VN"/>
        </w:rPr>
        <w:t>ngành</w:t>
      </w:r>
      <w:r w:rsidRPr="003D7993">
        <w:rPr>
          <w:rStyle w:val="Bodytext"/>
          <w:sz w:val="24"/>
          <w:szCs w:val="24"/>
          <w:lang w:eastAsia="vi-VN"/>
        </w:rPr>
        <w:t>. Chúng tôi xin cam kết</w:t>
      </w:r>
      <w:r w:rsidR="00813A76" w:rsidRPr="003D7993">
        <w:rPr>
          <w:rStyle w:val="Bodytext"/>
          <w:sz w:val="24"/>
          <w:szCs w:val="24"/>
          <w:lang w:eastAsia="vi-VN"/>
        </w:rPr>
        <w:t xml:space="preserve"> báo </w:t>
      </w:r>
      <w:r w:rsidR="00813A76" w:rsidRPr="003D7993">
        <w:rPr>
          <w:rStyle w:val="Bodytext"/>
          <w:color w:val="000000"/>
          <w:sz w:val="24"/>
          <w:szCs w:val="24"/>
          <w:u w:color="FF0000"/>
          <w:lang w:eastAsia="vi-VN"/>
        </w:rPr>
        <w:t>mật mọi</w:t>
      </w:r>
      <w:r w:rsidR="00813A76" w:rsidRPr="003D7993">
        <w:rPr>
          <w:rStyle w:val="Bodytext"/>
          <w:sz w:val="24"/>
          <w:szCs w:val="24"/>
          <w:lang w:eastAsia="vi-VN"/>
        </w:rPr>
        <w:t xml:space="preserve"> thông tin của Doanh nghiệp</w:t>
      </w:r>
      <w:r w:rsidRPr="003D7993">
        <w:rPr>
          <w:rStyle w:val="Bodytext"/>
          <w:sz w:val="24"/>
          <w:szCs w:val="24"/>
          <w:lang w:eastAsia="vi-VN"/>
        </w:rPr>
        <w:t xml:space="preserve"> do </w:t>
      </w:r>
      <w:r w:rsidR="00813A76" w:rsidRPr="003D7993">
        <w:rPr>
          <w:rStyle w:val="Bodytext"/>
          <w:sz w:val="24"/>
          <w:szCs w:val="24"/>
          <w:lang w:eastAsia="vi-VN"/>
        </w:rPr>
        <w:t xml:space="preserve">Ông/Bà </w:t>
      </w:r>
      <w:r w:rsidRPr="003D7993">
        <w:rPr>
          <w:rStyle w:val="Bodytext"/>
          <w:sz w:val="24"/>
          <w:szCs w:val="24"/>
          <w:lang w:eastAsia="vi-VN"/>
        </w:rPr>
        <w:t xml:space="preserve">cung cấp.  </w:t>
      </w:r>
    </w:p>
    <w:p w14:paraId="25586451" w14:textId="77777777" w:rsidR="00B65BA1" w:rsidRPr="003D7993" w:rsidRDefault="00640E6C" w:rsidP="00640E6C">
      <w:pPr>
        <w:keepNext/>
        <w:spacing w:line="288" w:lineRule="auto"/>
        <w:ind w:firstLine="720"/>
        <w:jc w:val="both"/>
        <w:outlineLvl w:val="0"/>
        <w:rPr>
          <w:rStyle w:val="Bodytext"/>
          <w:sz w:val="24"/>
          <w:szCs w:val="24"/>
          <w:lang w:eastAsia="vi-VN"/>
        </w:rPr>
      </w:pPr>
      <w:r w:rsidRPr="003D7993">
        <w:rPr>
          <w:rStyle w:val="Bodytext"/>
          <w:color w:val="000000"/>
          <w:sz w:val="24"/>
          <w:szCs w:val="24"/>
          <w:u w:color="FF0000"/>
          <w:lang w:eastAsia="vi-VN"/>
        </w:rPr>
        <w:t>K</w:t>
      </w:r>
      <w:r w:rsidR="006F08D9" w:rsidRPr="003D7993">
        <w:rPr>
          <w:rStyle w:val="Bodytext"/>
          <w:color w:val="000000"/>
          <w:sz w:val="24"/>
          <w:szCs w:val="24"/>
          <w:u w:color="FF0000"/>
          <w:lang w:eastAsia="vi-VN"/>
        </w:rPr>
        <w:t>ính mong</w:t>
      </w:r>
      <w:r w:rsidR="006F08D9" w:rsidRPr="003D7993">
        <w:rPr>
          <w:rStyle w:val="Bodytext"/>
          <w:sz w:val="24"/>
          <w:szCs w:val="24"/>
          <w:lang w:eastAsia="vi-VN"/>
        </w:rPr>
        <w:t xml:space="preserve"> Quý Ông/Bà cho </w:t>
      </w:r>
      <w:r w:rsidR="006F08D9" w:rsidRPr="003D7993">
        <w:rPr>
          <w:sz w:val="24"/>
          <w:szCs w:val="24"/>
        </w:rPr>
        <w:t>ý kiến phản hồi thông tin về Doanh nghiệp</w:t>
      </w:r>
      <w:r w:rsidR="00F234C3" w:rsidRPr="003D7993">
        <w:rPr>
          <w:sz w:val="24"/>
          <w:szCs w:val="24"/>
        </w:rPr>
        <w:t xml:space="preserve"> và nhu cầu nhân lực</w:t>
      </w:r>
      <w:r w:rsidR="006F08D9" w:rsidRPr="003D7993">
        <w:rPr>
          <w:sz w:val="24"/>
          <w:szCs w:val="24"/>
        </w:rPr>
        <w:t xml:space="preserve"> với các nộ</w:t>
      </w:r>
      <w:r w:rsidR="00B65BA1" w:rsidRPr="003D7993">
        <w:rPr>
          <w:sz w:val="24"/>
          <w:szCs w:val="24"/>
        </w:rPr>
        <w:t xml:space="preserve">i </w:t>
      </w:r>
      <w:r w:rsidR="00C70221" w:rsidRPr="003D7993">
        <w:rPr>
          <w:sz w:val="24"/>
          <w:szCs w:val="24"/>
        </w:rPr>
        <w:t xml:space="preserve">dung được đề cập trong các </w:t>
      </w:r>
      <w:r w:rsidR="00C70221" w:rsidRPr="003D7993">
        <w:rPr>
          <w:color w:val="000000"/>
          <w:sz w:val="24"/>
          <w:szCs w:val="24"/>
          <w:u w:color="FF0000"/>
        </w:rPr>
        <w:t>mục</w:t>
      </w:r>
      <w:r w:rsidR="00C70221" w:rsidRPr="003D7993">
        <w:rPr>
          <w:sz w:val="24"/>
          <w:szCs w:val="24"/>
        </w:rPr>
        <w:t xml:space="preserve"> d</w:t>
      </w:r>
      <w:r w:rsidR="00B65BA1" w:rsidRPr="003D7993">
        <w:rPr>
          <w:sz w:val="24"/>
          <w:szCs w:val="24"/>
        </w:rPr>
        <w:t>ưới đây.</w:t>
      </w:r>
      <w:r w:rsidR="00B65BA1" w:rsidRPr="003D7993">
        <w:rPr>
          <w:rStyle w:val="Bodytext"/>
          <w:sz w:val="24"/>
          <w:szCs w:val="24"/>
          <w:lang w:eastAsia="vi-VN"/>
        </w:rPr>
        <w:t xml:space="preserve"> </w:t>
      </w:r>
    </w:p>
    <w:p w14:paraId="4B0D394A" w14:textId="77777777" w:rsidR="00471B14" w:rsidRPr="003D7993" w:rsidRDefault="00471B14" w:rsidP="00640E6C">
      <w:pPr>
        <w:keepNext/>
        <w:spacing w:line="288" w:lineRule="auto"/>
        <w:ind w:firstLine="720"/>
        <w:jc w:val="both"/>
        <w:outlineLvl w:val="0"/>
        <w:rPr>
          <w:sz w:val="26"/>
          <w:szCs w:val="26"/>
        </w:rPr>
      </w:pPr>
    </w:p>
    <w:p w14:paraId="555B98C2" w14:textId="77777777" w:rsidR="00D1720A" w:rsidRPr="003D7993" w:rsidRDefault="00DB1D32" w:rsidP="000F2F5C">
      <w:pPr>
        <w:pStyle w:val="Heading1"/>
        <w:spacing w:line="312" w:lineRule="auto"/>
        <w:rPr>
          <w:szCs w:val="24"/>
          <w:lang w:val="en-US"/>
        </w:rPr>
      </w:pPr>
      <w:r w:rsidRPr="003D7993">
        <w:rPr>
          <w:szCs w:val="24"/>
          <w:lang w:val="en-US"/>
        </w:rPr>
        <w:t xml:space="preserve">I. </w:t>
      </w:r>
      <w:r w:rsidR="005B2476" w:rsidRPr="003D7993">
        <w:rPr>
          <w:szCs w:val="24"/>
          <w:lang w:val="en-US"/>
        </w:rPr>
        <w:t xml:space="preserve">THÔNG TIN </w:t>
      </w:r>
      <w:r w:rsidR="005B2476" w:rsidRPr="003D7993">
        <w:rPr>
          <w:color w:val="000000"/>
          <w:szCs w:val="24"/>
          <w:u w:color="FF0000"/>
          <w:lang w:val="en-US"/>
        </w:rPr>
        <w:t>DOANH NGHIỆ</w:t>
      </w:r>
      <w:r w:rsidR="00E526F7" w:rsidRPr="003D7993">
        <w:rPr>
          <w:color w:val="000000"/>
          <w:szCs w:val="24"/>
          <w:u w:color="FF0000"/>
          <w:lang w:val="en-US"/>
        </w:rPr>
        <w:t>P</w:t>
      </w:r>
    </w:p>
    <w:p w14:paraId="36003241" w14:textId="77777777" w:rsidR="00D1720A" w:rsidRPr="003D7993" w:rsidRDefault="005B2476" w:rsidP="00751B12">
      <w:pPr>
        <w:spacing w:line="312" w:lineRule="auto"/>
        <w:ind w:left="908"/>
        <w:rPr>
          <w:sz w:val="24"/>
          <w:szCs w:val="24"/>
          <w:lang w:val="en-US"/>
        </w:rPr>
      </w:pPr>
      <w:r w:rsidRPr="003D7993">
        <w:rPr>
          <w:sz w:val="24"/>
          <w:szCs w:val="24"/>
          <w:lang w:val="en-US"/>
        </w:rPr>
        <w:t>Tê</w:t>
      </w:r>
      <w:r w:rsidR="00E526F7" w:rsidRPr="003D7993">
        <w:rPr>
          <w:sz w:val="24"/>
          <w:szCs w:val="24"/>
          <w:lang w:val="en-US"/>
        </w:rPr>
        <w:t>n</w:t>
      </w:r>
      <w:r w:rsidR="007B0D8E" w:rsidRPr="003D7993">
        <w:rPr>
          <w:sz w:val="24"/>
          <w:szCs w:val="24"/>
          <w:lang w:val="en-US"/>
        </w:rPr>
        <w:t xml:space="preserve"> </w:t>
      </w:r>
      <w:r w:rsidR="00813A76" w:rsidRPr="003D7993">
        <w:rPr>
          <w:sz w:val="24"/>
          <w:szCs w:val="24"/>
          <w:lang w:val="en-US"/>
        </w:rPr>
        <w:t>d</w:t>
      </w:r>
      <w:r w:rsidR="007B0D8E" w:rsidRPr="003D7993">
        <w:rPr>
          <w:sz w:val="24"/>
          <w:szCs w:val="24"/>
          <w:lang w:val="en-US"/>
        </w:rPr>
        <w:t>oanh nghiệp:</w:t>
      </w:r>
      <w:r w:rsidR="008534C8" w:rsidRPr="003D7993">
        <w:rPr>
          <w:sz w:val="26"/>
          <w:szCs w:val="26"/>
        </w:rPr>
        <w:t xml:space="preserve"> </w:t>
      </w:r>
      <w:r w:rsidR="00C70221" w:rsidRPr="003D7993">
        <w:rPr>
          <w:sz w:val="26"/>
          <w:szCs w:val="26"/>
        </w:rPr>
        <w:t>…………………………………………………………………………</w:t>
      </w:r>
    </w:p>
    <w:p w14:paraId="4094B10B" w14:textId="77777777" w:rsidR="00C70221" w:rsidRPr="003D7993" w:rsidRDefault="005B2476" w:rsidP="00C70221">
      <w:pPr>
        <w:spacing w:line="312" w:lineRule="auto"/>
        <w:ind w:left="908"/>
        <w:rPr>
          <w:sz w:val="24"/>
          <w:szCs w:val="24"/>
          <w:lang w:val="en-US"/>
        </w:rPr>
      </w:pPr>
      <w:r w:rsidRPr="003D7993">
        <w:rPr>
          <w:sz w:val="24"/>
          <w:szCs w:val="24"/>
          <w:lang w:val="en-US"/>
        </w:rPr>
        <w:t>Địa chỉ</w:t>
      </w:r>
      <w:r w:rsidR="00813A76" w:rsidRPr="003D7993">
        <w:rPr>
          <w:sz w:val="24"/>
          <w:szCs w:val="24"/>
          <w:lang w:val="en-US"/>
        </w:rPr>
        <w:t xml:space="preserve"> doanh nghiệp</w:t>
      </w:r>
      <w:r w:rsidR="00D1720A" w:rsidRPr="003D7993">
        <w:rPr>
          <w:sz w:val="24"/>
          <w:szCs w:val="24"/>
          <w:lang w:val="en-US"/>
        </w:rPr>
        <w:t> :</w:t>
      </w:r>
      <w:r w:rsidR="00C70221" w:rsidRPr="003D7993">
        <w:rPr>
          <w:sz w:val="26"/>
          <w:szCs w:val="26"/>
        </w:rPr>
        <w:t xml:space="preserve"> …………………………………………………………………….</w:t>
      </w:r>
    </w:p>
    <w:p w14:paraId="2358CD23" w14:textId="77777777" w:rsidR="00CF34F6" w:rsidRPr="003D7993" w:rsidRDefault="00CF34F6" w:rsidP="00C70221">
      <w:pPr>
        <w:tabs>
          <w:tab w:val="left" w:pos="11856"/>
        </w:tabs>
        <w:spacing w:line="312" w:lineRule="auto"/>
        <w:ind w:left="908"/>
        <w:rPr>
          <w:sz w:val="24"/>
          <w:szCs w:val="24"/>
          <w:lang w:val="en-US"/>
        </w:rPr>
      </w:pPr>
      <w:r w:rsidRPr="003D7993">
        <w:rPr>
          <w:sz w:val="24"/>
          <w:szCs w:val="24"/>
          <w:lang w:val="en-US"/>
        </w:rPr>
        <w:t>Năm thành lập:</w:t>
      </w:r>
      <w:r w:rsidR="00C70221" w:rsidRPr="003D7993">
        <w:rPr>
          <w:sz w:val="24"/>
          <w:szCs w:val="24"/>
          <w:lang w:val="en-US"/>
        </w:rPr>
        <w:t>………………….</w:t>
      </w:r>
    </w:p>
    <w:p w14:paraId="20C27EE6" w14:textId="77777777" w:rsidR="008B5BA8" w:rsidRPr="003D7993" w:rsidRDefault="008D133E" w:rsidP="008D133E">
      <w:pPr>
        <w:spacing w:line="312" w:lineRule="auto"/>
        <w:ind w:left="908"/>
        <w:rPr>
          <w:sz w:val="24"/>
          <w:szCs w:val="24"/>
          <w:lang w:val="en-US"/>
        </w:rPr>
      </w:pPr>
      <w:r w:rsidRPr="003D7993">
        <w:rPr>
          <w:sz w:val="24"/>
          <w:szCs w:val="24"/>
          <w:lang w:val="en-US"/>
        </w:rPr>
        <w:t xml:space="preserve">Điện thoại: </w:t>
      </w:r>
      <w:r w:rsidR="00C70221" w:rsidRPr="003D7993">
        <w:rPr>
          <w:sz w:val="24"/>
          <w:szCs w:val="24"/>
          <w:lang w:val="en-US"/>
        </w:rPr>
        <w:t>…………………..</w:t>
      </w:r>
      <w:r w:rsidRPr="003D7993">
        <w:rPr>
          <w:sz w:val="24"/>
          <w:szCs w:val="24"/>
          <w:lang w:val="en-US"/>
        </w:rPr>
        <w:t xml:space="preserve"> </w:t>
      </w:r>
      <w:r w:rsidR="008B5BA8" w:rsidRPr="003D7993">
        <w:rPr>
          <w:sz w:val="24"/>
          <w:szCs w:val="24"/>
          <w:lang w:val="en-US"/>
        </w:rPr>
        <w:tab/>
      </w:r>
      <w:r w:rsidR="008B5BA8" w:rsidRPr="003D7993">
        <w:rPr>
          <w:sz w:val="24"/>
          <w:szCs w:val="24"/>
          <w:lang w:val="en-US"/>
        </w:rPr>
        <w:tab/>
      </w:r>
      <w:r w:rsidRPr="003D7993">
        <w:rPr>
          <w:sz w:val="24"/>
          <w:szCs w:val="24"/>
          <w:lang w:val="en-US"/>
        </w:rPr>
        <w:t xml:space="preserve">Fax: </w:t>
      </w:r>
      <w:r w:rsidR="00C70221" w:rsidRPr="003D7993">
        <w:rPr>
          <w:sz w:val="24"/>
          <w:szCs w:val="24"/>
          <w:lang w:val="en-US"/>
        </w:rPr>
        <w:t>……………………</w:t>
      </w:r>
      <w:r w:rsidRPr="003D7993">
        <w:rPr>
          <w:sz w:val="24"/>
          <w:szCs w:val="24"/>
          <w:lang w:val="en-US"/>
        </w:rPr>
        <w:tab/>
      </w:r>
    </w:p>
    <w:p w14:paraId="608B0675" w14:textId="77777777" w:rsidR="008D133E" w:rsidRPr="003D7993" w:rsidRDefault="008B5BA8" w:rsidP="008D133E">
      <w:pPr>
        <w:spacing w:line="312" w:lineRule="auto"/>
        <w:ind w:left="908"/>
        <w:rPr>
          <w:sz w:val="24"/>
          <w:szCs w:val="24"/>
          <w:lang w:val="en-US"/>
        </w:rPr>
      </w:pPr>
      <w:r w:rsidRPr="003D7993">
        <w:rPr>
          <w:sz w:val="24"/>
          <w:szCs w:val="24"/>
          <w:lang w:val="en-US"/>
        </w:rPr>
        <w:t>W</w:t>
      </w:r>
      <w:r w:rsidR="008D133E" w:rsidRPr="003D7993">
        <w:rPr>
          <w:sz w:val="24"/>
          <w:szCs w:val="24"/>
          <w:lang w:val="en-US"/>
        </w:rPr>
        <w:t>ebsite:…………………………</w:t>
      </w:r>
      <w:r w:rsidR="008D133E" w:rsidRPr="003D7993">
        <w:rPr>
          <w:sz w:val="24"/>
          <w:szCs w:val="24"/>
          <w:lang w:val="en-US"/>
        </w:rPr>
        <w:tab/>
        <w:t>Email : ................................................</w:t>
      </w:r>
    </w:p>
    <w:p w14:paraId="5083AC97" w14:textId="77777777" w:rsidR="00D1720A" w:rsidRPr="003D7993" w:rsidRDefault="00E12F86" w:rsidP="00751B12">
      <w:pPr>
        <w:spacing w:line="312" w:lineRule="auto"/>
        <w:ind w:left="908"/>
        <w:rPr>
          <w:sz w:val="24"/>
          <w:szCs w:val="24"/>
          <w:lang w:val="en-US"/>
        </w:rPr>
      </w:pPr>
      <w:r w:rsidRPr="003D7993">
        <w:rPr>
          <w:sz w:val="24"/>
          <w:szCs w:val="24"/>
          <w:lang w:val="en-US"/>
        </w:rPr>
        <w:t xml:space="preserve">Tên người cung cấp </w:t>
      </w:r>
      <w:r w:rsidRPr="003D7993">
        <w:rPr>
          <w:color w:val="000000"/>
          <w:sz w:val="24"/>
          <w:szCs w:val="24"/>
          <w:u w:color="FF0000"/>
          <w:lang w:val="en-US"/>
        </w:rPr>
        <w:t>thông tin</w:t>
      </w:r>
      <w:r w:rsidR="00D1720A" w:rsidRPr="003D7993">
        <w:rPr>
          <w:sz w:val="24"/>
          <w:szCs w:val="24"/>
          <w:lang w:val="en-US"/>
        </w:rPr>
        <w:t> </w:t>
      </w:r>
      <w:r w:rsidR="005A354D" w:rsidRPr="003D7993">
        <w:rPr>
          <w:sz w:val="24"/>
          <w:szCs w:val="24"/>
          <w:lang w:val="en-US"/>
        </w:rPr>
        <w:t>(không bắt buộc)</w:t>
      </w:r>
      <w:r w:rsidR="00D1720A" w:rsidRPr="003D7993">
        <w:rPr>
          <w:sz w:val="24"/>
          <w:szCs w:val="24"/>
          <w:lang w:val="en-US"/>
        </w:rPr>
        <w:t xml:space="preserve">: </w:t>
      </w:r>
      <w:r w:rsidR="00C70221" w:rsidRPr="003D7993">
        <w:rPr>
          <w:sz w:val="24"/>
          <w:szCs w:val="24"/>
          <w:lang w:val="en-US"/>
        </w:rPr>
        <w:t>…………………</w:t>
      </w:r>
      <w:r w:rsidR="00CF34F6" w:rsidRPr="003D7993">
        <w:rPr>
          <w:sz w:val="24"/>
          <w:szCs w:val="24"/>
          <w:lang w:val="en-US"/>
        </w:rPr>
        <w:t xml:space="preserve">Chức vụ: </w:t>
      </w:r>
      <w:r w:rsidR="00C70221" w:rsidRPr="003D7993">
        <w:rPr>
          <w:sz w:val="24"/>
          <w:szCs w:val="24"/>
          <w:lang w:val="en-US"/>
        </w:rPr>
        <w:t>………………….</w:t>
      </w:r>
      <w:r w:rsidR="008534C8" w:rsidRPr="003D7993">
        <w:rPr>
          <w:sz w:val="24"/>
          <w:szCs w:val="24"/>
          <w:lang w:val="en-US"/>
        </w:rPr>
        <w:t xml:space="preserve">  </w:t>
      </w:r>
    </w:p>
    <w:p w14:paraId="668100E2" w14:textId="77777777" w:rsidR="00CF34F6" w:rsidRPr="003D7993" w:rsidRDefault="00CF34F6" w:rsidP="00751B12">
      <w:pPr>
        <w:spacing w:line="312" w:lineRule="auto"/>
        <w:ind w:left="908"/>
        <w:rPr>
          <w:sz w:val="24"/>
          <w:szCs w:val="24"/>
          <w:lang w:val="en-US"/>
        </w:rPr>
      </w:pPr>
      <w:r w:rsidRPr="003D7993">
        <w:rPr>
          <w:sz w:val="24"/>
          <w:szCs w:val="24"/>
          <w:lang w:val="en-US"/>
        </w:rPr>
        <w:t>Bộ phận chức năng:</w:t>
      </w:r>
      <w:r w:rsidR="008534C8" w:rsidRPr="003D7993">
        <w:rPr>
          <w:sz w:val="24"/>
          <w:szCs w:val="24"/>
          <w:lang w:val="en-US"/>
        </w:rPr>
        <w:t xml:space="preserve"> </w:t>
      </w:r>
      <w:r w:rsidR="00C70221" w:rsidRPr="003D7993">
        <w:rPr>
          <w:sz w:val="24"/>
          <w:szCs w:val="24"/>
          <w:lang w:val="en-US"/>
        </w:rPr>
        <w:t>………………………………………………………………………………</w:t>
      </w:r>
    </w:p>
    <w:p w14:paraId="7E0BCABE" w14:textId="77777777" w:rsidR="008B5BA8" w:rsidRPr="003D7993" w:rsidRDefault="008B5BA8" w:rsidP="008B5BA8">
      <w:pPr>
        <w:widowControl w:val="0"/>
        <w:autoSpaceDE w:val="0"/>
        <w:autoSpaceDN w:val="0"/>
        <w:adjustRightInd w:val="0"/>
        <w:spacing w:before="40" w:after="40"/>
        <w:ind w:left="993"/>
        <w:jc w:val="both"/>
        <w:rPr>
          <w:color w:val="000000"/>
          <w:spacing w:val="-4"/>
          <w:sz w:val="25"/>
          <w:szCs w:val="25"/>
        </w:rPr>
      </w:pPr>
      <w:r w:rsidRPr="003D7993">
        <w:rPr>
          <w:color w:val="000000"/>
          <w:spacing w:val="-4"/>
          <w:sz w:val="25"/>
          <w:szCs w:val="25"/>
        </w:rPr>
        <w:t>Các lĩnh vực kinh doanh chủ yếu:</w:t>
      </w:r>
    </w:p>
    <w:tbl>
      <w:tblPr>
        <w:tblW w:w="10031" w:type="dxa"/>
        <w:tblInd w:w="1378" w:type="dxa"/>
        <w:tblLook w:val="04A0" w:firstRow="1" w:lastRow="0" w:firstColumn="1" w:lastColumn="0" w:noHBand="0" w:noVBand="1"/>
      </w:tblPr>
      <w:tblGrid>
        <w:gridCol w:w="3085"/>
        <w:gridCol w:w="3828"/>
        <w:gridCol w:w="3118"/>
      </w:tblGrid>
      <w:tr w:rsidR="008B5BA8" w:rsidRPr="003D7993" w14:paraId="54D75C04" w14:textId="77777777" w:rsidTr="008B5BA8">
        <w:trPr>
          <w:trHeight w:val="1128"/>
        </w:trPr>
        <w:tc>
          <w:tcPr>
            <w:tcW w:w="3085" w:type="dxa"/>
          </w:tcPr>
          <w:p w14:paraId="256DE9C4" w14:textId="77777777" w:rsidR="008B5BA8" w:rsidRPr="003D7993" w:rsidRDefault="008B5BA8" w:rsidP="0036697B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color w:val="000000"/>
                <w:spacing w:val="-4"/>
                <w:sz w:val="25"/>
                <w:szCs w:val="25"/>
              </w:rPr>
            </w:pPr>
            <w:r w:rsidRPr="003D7993">
              <w:rPr>
                <w:rFonts w:ascii="Wingdings" w:hAnsi="Wingdings" w:cs="Wingdings"/>
                <w:color w:val="000000"/>
                <w:spacing w:val="-4"/>
                <w:sz w:val="25"/>
                <w:szCs w:val="25"/>
              </w:rPr>
              <w:t></w:t>
            </w:r>
            <w:r w:rsidRPr="003D7993">
              <w:rPr>
                <w:rFonts w:ascii="Wingdings" w:hAnsi="Wingdings" w:cs="Wingdings"/>
                <w:color w:val="000000"/>
                <w:spacing w:val="-4"/>
                <w:sz w:val="25"/>
                <w:szCs w:val="25"/>
              </w:rPr>
              <w:t></w:t>
            </w:r>
            <w:r w:rsidRPr="003D7993">
              <w:rPr>
                <w:color w:val="000000"/>
                <w:spacing w:val="-4"/>
                <w:sz w:val="25"/>
                <w:szCs w:val="25"/>
              </w:rPr>
              <w:t xml:space="preserve"> Công nghiệp</w:t>
            </w:r>
          </w:p>
          <w:p w14:paraId="04ADB8BB" w14:textId="77777777" w:rsidR="008B5BA8" w:rsidRPr="003D7993" w:rsidRDefault="008B5BA8" w:rsidP="0036697B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color w:val="000000"/>
                <w:spacing w:val="-4"/>
                <w:sz w:val="25"/>
                <w:szCs w:val="25"/>
              </w:rPr>
            </w:pPr>
            <w:r w:rsidRPr="003D7993">
              <w:rPr>
                <w:rFonts w:ascii="Wingdings" w:hAnsi="Wingdings" w:cs="Wingdings"/>
                <w:color w:val="000000"/>
                <w:spacing w:val="-4"/>
                <w:sz w:val="25"/>
                <w:szCs w:val="25"/>
              </w:rPr>
              <w:t></w:t>
            </w:r>
            <w:r w:rsidRPr="003D7993">
              <w:rPr>
                <w:rFonts w:ascii="Wingdings" w:hAnsi="Wingdings" w:cs="Wingdings"/>
                <w:color w:val="000000"/>
                <w:spacing w:val="-4"/>
                <w:sz w:val="25"/>
                <w:szCs w:val="25"/>
              </w:rPr>
              <w:t></w:t>
            </w:r>
            <w:r w:rsidRPr="003D7993">
              <w:rPr>
                <w:color w:val="000000"/>
                <w:spacing w:val="-4"/>
                <w:sz w:val="25"/>
                <w:szCs w:val="25"/>
              </w:rPr>
              <w:t xml:space="preserve"> Nông, Lâm, Thủy sản</w:t>
            </w:r>
          </w:p>
          <w:p w14:paraId="17949E13" w14:textId="77777777" w:rsidR="008B5BA8" w:rsidRPr="003D7993" w:rsidRDefault="008B5BA8" w:rsidP="0036697B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color w:val="000000"/>
                <w:spacing w:val="-4"/>
                <w:sz w:val="25"/>
                <w:szCs w:val="25"/>
              </w:rPr>
            </w:pPr>
            <w:r w:rsidRPr="003D7993">
              <w:rPr>
                <w:rFonts w:ascii="Wingdings" w:hAnsi="Wingdings" w:cs="Wingdings"/>
                <w:color w:val="000000"/>
                <w:spacing w:val="-4"/>
                <w:sz w:val="25"/>
                <w:szCs w:val="25"/>
              </w:rPr>
              <w:t></w:t>
            </w:r>
            <w:r w:rsidRPr="003D7993">
              <w:rPr>
                <w:rFonts w:ascii="Wingdings" w:hAnsi="Wingdings" w:cs="Wingdings"/>
                <w:color w:val="000000"/>
                <w:spacing w:val="-4"/>
                <w:sz w:val="25"/>
                <w:szCs w:val="25"/>
              </w:rPr>
              <w:t></w:t>
            </w:r>
            <w:r w:rsidRPr="003D7993">
              <w:rPr>
                <w:color w:val="000000"/>
                <w:spacing w:val="-4"/>
                <w:sz w:val="25"/>
                <w:szCs w:val="25"/>
              </w:rPr>
              <w:t xml:space="preserve"> Y tế, Giáo dục, Đào tạo</w:t>
            </w:r>
          </w:p>
          <w:p w14:paraId="3B8104F6" w14:textId="77777777" w:rsidR="008B5BA8" w:rsidRPr="003D7993" w:rsidRDefault="008B5BA8" w:rsidP="0036697B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color w:val="000000"/>
                <w:spacing w:val="-4"/>
                <w:sz w:val="25"/>
                <w:szCs w:val="25"/>
              </w:rPr>
            </w:pPr>
            <w:r w:rsidRPr="003D7993">
              <w:rPr>
                <w:rFonts w:ascii="Wingdings" w:hAnsi="Wingdings" w:cs="Wingdings"/>
                <w:color w:val="000000"/>
                <w:spacing w:val="-4"/>
                <w:sz w:val="25"/>
                <w:szCs w:val="25"/>
              </w:rPr>
              <w:t></w:t>
            </w:r>
            <w:r w:rsidRPr="003D7993">
              <w:rPr>
                <w:rFonts w:ascii="Wingdings" w:hAnsi="Wingdings" w:cs="Wingdings"/>
                <w:color w:val="000000"/>
                <w:spacing w:val="-4"/>
                <w:sz w:val="25"/>
                <w:szCs w:val="25"/>
              </w:rPr>
              <w:t></w:t>
            </w:r>
            <w:r w:rsidRPr="003D7993">
              <w:rPr>
                <w:color w:val="000000"/>
                <w:spacing w:val="-4"/>
                <w:sz w:val="25"/>
                <w:szCs w:val="25"/>
              </w:rPr>
              <w:t xml:space="preserve"> Tài chính, Bất động sản</w:t>
            </w:r>
          </w:p>
        </w:tc>
        <w:tc>
          <w:tcPr>
            <w:tcW w:w="3828" w:type="dxa"/>
          </w:tcPr>
          <w:p w14:paraId="5FA824D6" w14:textId="77777777" w:rsidR="008B5BA8" w:rsidRPr="003D7993" w:rsidRDefault="008B5BA8" w:rsidP="0036697B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color w:val="000000"/>
                <w:spacing w:val="-4"/>
                <w:sz w:val="25"/>
                <w:szCs w:val="25"/>
              </w:rPr>
            </w:pPr>
            <w:r w:rsidRPr="003D7993">
              <w:rPr>
                <w:rFonts w:ascii="Wingdings" w:hAnsi="Wingdings" w:cs="Wingdings"/>
                <w:color w:val="000000"/>
                <w:spacing w:val="-4"/>
                <w:sz w:val="25"/>
                <w:szCs w:val="25"/>
              </w:rPr>
              <w:t></w:t>
            </w:r>
            <w:r w:rsidRPr="003D7993">
              <w:rPr>
                <w:color w:val="000000"/>
                <w:spacing w:val="-4"/>
                <w:sz w:val="25"/>
                <w:szCs w:val="25"/>
              </w:rPr>
              <w:t xml:space="preserve"> Năng lượng/Khoáng sản</w:t>
            </w:r>
          </w:p>
          <w:p w14:paraId="509A0CEB" w14:textId="77777777" w:rsidR="008B5BA8" w:rsidRPr="003D7993" w:rsidRDefault="008B5BA8" w:rsidP="0036697B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color w:val="000000"/>
                <w:spacing w:val="-4"/>
                <w:sz w:val="25"/>
                <w:szCs w:val="25"/>
              </w:rPr>
            </w:pPr>
            <w:r w:rsidRPr="003D7993">
              <w:rPr>
                <w:rFonts w:ascii="Wingdings" w:hAnsi="Wingdings" w:cs="Wingdings"/>
                <w:color w:val="000000"/>
                <w:spacing w:val="-4"/>
                <w:sz w:val="25"/>
                <w:szCs w:val="25"/>
              </w:rPr>
              <w:t></w:t>
            </w:r>
            <w:r w:rsidRPr="003D7993">
              <w:rPr>
                <w:color w:val="000000"/>
                <w:spacing w:val="-4"/>
                <w:sz w:val="25"/>
                <w:szCs w:val="25"/>
              </w:rPr>
              <w:t xml:space="preserve"> Vận tải, Giao nhận</w:t>
            </w:r>
          </w:p>
          <w:p w14:paraId="40EE71C8" w14:textId="77777777" w:rsidR="008B5BA8" w:rsidRPr="003D7993" w:rsidRDefault="008B5BA8" w:rsidP="0036697B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color w:val="000000"/>
                <w:spacing w:val="-4"/>
                <w:sz w:val="25"/>
                <w:szCs w:val="25"/>
              </w:rPr>
            </w:pPr>
            <w:r w:rsidRPr="003D7993">
              <w:rPr>
                <w:rFonts w:ascii="Wingdings" w:hAnsi="Wingdings" w:cs="Wingdings"/>
                <w:color w:val="000000"/>
                <w:spacing w:val="-4"/>
                <w:sz w:val="25"/>
                <w:szCs w:val="25"/>
              </w:rPr>
              <w:t></w:t>
            </w:r>
            <w:r w:rsidRPr="003D7993">
              <w:rPr>
                <w:color w:val="000000"/>
                <w:spacing w:val="-4"/>
                <w:sz w:val="25"/>
                <w:szCs w:val="25"/>
              </w:rPr>
              <w:t xml:space="preserve"> Giải trí</w:t>
            </w:r>
          </w:p>
          <w:p w14:paraId="168FDA67" w14:textId="77777777" w:rsidR="008B5BA8" w:rsidRPr="003D7993" w:rsidRDefault="008B5BA8" w:rsidP="0036697B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color w:val="000000"/>
                <w:spacing w:val="-4"/>
                <w:sz w:val="25"/>
                <w:szCs w:val="25"/>
              </w:rPr>
            </w:pPr>
            <w:r w:rsidRPr="003D7993">
              <w:rPr>
                <w:rFonts w:ascii="Wingdings" w:hAnsi="Wingdings" w:cs="Wingdings"/>
                <w:color w:val="000000"/>
                <w:spacing w:val="-4"/>
                <w:sz w:val="25"/>
                <w:szCs w:val="25"/>
              </w:rPr>
              <w:t></w:t>
            </w:r>
            <w:r w:rsidRPr="003D7993">
              <w:rPr>
                <w:color w:val="000000"/>
                <w:spacing w:val="-4"/>
                <w:sz w:val="25"/>
                <w:szCs w:val="25"/>
              </w:rPr>
              <w:t xml:space="preserve"> Công nghệ thông tin, truyền thông</w:t>
            </w:r>
          </w:p>
        </w:tc>
        <w:tc>
          <w:tcPr>
            <w:tcW w:w="3118" w:type="dxa"/>
          </w:tcPr>
          <w:p w14:paraId="27BA659B" w14:textId="77777777" w:rsidR="008B5BA8" w:rsidRPr="003D7993" w:rsidRDefault="008B5BA8" w:rsidP="0036697B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color w:val="000000"/>
                <w:spacing w:val="-4"/>
                <w:sz w:val="25"/>
                <w:szCs w:val="25"/>
              </w:rPr>
            </w:pPr>
            <w:r w:rsidRPr="003D7993">
              <w:rPr>
                <w:rFonts w:ascii="Wingdings" w:hAnsi="Wingdings" w:cs="Wingdings"/>
                <w:color w:val="000000"/>
                <w:spacing w:val="-4"/>
                <w:sz w:val="25"/>
                <w:szCs w:val="25"/>
              </w:rPr>
              <w:t></w:t>
            </w:r>
            <w:r w:rsidRPr="003D7993">
              <w:rPr>
                <w:color w:val="000000"/>
                <w:spacing w:val="-4"/>
                <w:sz w:val="25"/>
                <w:szCs w:val="25"/>
              </w:rPr>
              <w:t xml:space="preserve"> Xây dựng</w:t>
            </w:r>
          </w:p>
          <w:p w14:paraId="34D8AA06" w14:textId="77777777" w:rsidR="008B5BA8" w:rsidRPr="003D7993" w:rsidRDefault="008B5BA8" w:rsidP="0036697B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color w:val="000000"/>
                <w:spacing w:val="-4"/>
                <w:sz w:val="25"/>
                <w:szCs w:val="25"/>
              </w:rPr>
            </w:pPr>
            <w:r w:rsidRPr="003D7993">
              <w:rPr>
                <w:rFonts w:ascii="Wingdings" w:hAnsi="Wingdings" w:cs="Wingdings"/>
                <w:color w:val="000000"/>
                <w:spacing w:val="-4"/>
                <w:sz w:val="25"/>
                <w:szCs w:val="25"/>
              </w:rPr>
              <w:t></w:t>
            </w:r>
            <w:r w:rsidRPr="003D7993">
              <w:rPr>
                <w:color w:val="000000"/>
                <w:spacing w:val="-4"/>
                <w:sz w:val="25"/>
                <w:szCs w:val="25"/>
              </w:rPr>
              <w:t xml:space="preserve"> Bán buôn, Bán lẻ</w:t>
            </w:r>
          </w:p>
          <w:p w14:paraId="76FF834A" w14:textId="77777777" w:rsidR="008B5BA8" w:rsidRPr="003D7993" w:rsidRDefault="008B5BA8" w:rsidP="0036697B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color w:val="000000"/>
                <w:spacing w:val="-4"/>
                <w:sz w:val="25"/>
                <w:szCs w:val="25"/>
              </w:rPr>
            </w:pPr>
            <w:r w:rsidRPr="003D7993">
              <w:rPr>
                <w:rFonts w:ascii="Wingdings" w:hAnsi="Wingdings" w:cs="Wingdings"/>
                <w:color w:val="000000"/>
                <w:spacing w:val="-4"/>
                <w:sz w:val="25"/>
                <w:szCs w:val="25"/>
              </w:rPr>
              <w:t></w:t>
            </w:r>
            <w:r w:rsidRPr="003D7993">
              <w:rPr>
                <w:color w:val="000000"/>
                <w:spacing w:val="-4"/>
                <w:sz w:val="25"/>
                <w:szCs w:val="25"/>
              </w:rPr>
              <w:t xml:space="preserve"> Du lịch, ăn uống </w:t>
            </w:r>
          </w:p>
          <w:p w14:paraId="435CA94A" w14:textId="77777777" w:rsidR="008B5BA8" w:rsidRPr="003C078F" w:rsidRDefault="008B5BA8" w:rsidP="0036697B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color w:val="FF0000"/>
                <w:spacing w:val="-4"/>
                <w:sz w:val="25"/>
                <w:szCs w:val="25"/>
                <w:rPrChange w:id="2" w:author="DELL" w:date="2018-07-11T08:14:00Z">
                  <w:rPr>
                    <w:color w:val="000000"/>
                    <w:spacing w:val="-4"/>
                    <w:sz w:val="25"/>
                    <w:szCs w:val="25"/>
                  </w:rPr>
                </w:rPrChange>
              </w:rPr>
            </w:pPr>
            <w:r w:rsidRPr="003D7993">
              <w:rPr>
                <w:rFonts w:ascii="Wingdings" w:hAnsi="Wingdings" w:cs="Wingdings"/>
                <w:color w:val="000000"/>
                <w:spacing w:val="-4"/>
                <w:sz w:val="25"/>
                <w:szCs w:val="25"/>
              </w:rPr>
              <w:t></w:t>
            </w:r>
            <w:r w:rsidRPr="003D7993">
              <w:rPr>
                <w:color w:val="000000"/>
                <w:spacing w:val="-4"/>
                <w:sz w:val="25"/>
                <w:szCs w:val="25"/>
              </w:rPr>
              <w:t xml:space="preserve"> Khác</w:t>
            </w:r>
            <w:ins w:id="3" w:author="DELL" w:date="2018-07-11T08:14:00Z">
              <w:r w:rsidR="003C078F">
                <w:rPr>
                  <w:color w:val="000000"/>
                  <w:spacing w:val="-4"/>
                  <w:sz w:val="25"/>
                  <w:szCs w:val="25"/>
                </w:rPr>
                <w:t xml:space="preserve"> </w:t>
              </w:r>
              <w:r w:rsidR="003C078F">
                <w:rPr>
                  <w:color w:val="FF0000"/>
                  <w:spacing w:val="-4"/>
                  <w:sz w:val="25"/>
                  <w:szCs w:val="25"/>
                </w:rPr>
                <w:t>(Xin nêu rõ) :……</w:t>
              </w:r>
            </w:ins>
          </w:p>
        </w:tc>
      </w:tr>
    </w:tbl>
    <w:p w14:paraId="64F1E103" w14:textId="77777777" w:rsidR="00A3102F" w:rsidRPr="003D7993" w:rsidRDefault="00DB1D32" w:rsidP="000F2F5C">
      <w:pPr>
        <w:spacing w:before="120" w:line="312" w:lineRule="auto"/>
        <w:rPr>
          <w:b/>
          <w:sz w:val="24"/>
          <w:szCs w:val="24"/>
          <w:lang w:val="en-US"/>
        </w:rPr>
      </w:pPr>
      <w:r w:rsidRPr="003D7993">
        <w:rPr>
          <w:b/>
          <w:sz w:val="24"/>
          <w:szCs w:val="24"/>
          <w:lang w:val="en-US"/>
        </w:rPr>
        <w:t xml:space="preserve">II. </w:t>
      </w:r>
      <w:r w:rsidR="005D4B4E" w:rsidRPr="003D7993">
        <w:rPr>
          <w:b/>
          <w:sz w:val="24"/>
          <w:szCs w:val="24"/>
          <w:lang w:val="en-US"/>
        </w:rPr>
        <w:t>NHU CẦU</w:t>
      </w:r>
      <w:r w:rsidR="003872BF" w:rsidRPr="003D7993">
        <w:rPr>
          <w:b/>
          <w:sz w:val="24"/>
          <w:szCs w:val="24"/>
          <w:lang w:val="en-US"/>
        </w:rPr>
        <w:t xml:space="preserve"> NHÂN LỰ</w:t>
      </w:r>
      <w:r w:rsidR="00A3102F" w:rsidRPr="003D7993">
        <w:rPr>
          <w:b/>
          <w:sz w:val="24"/>
          <w:szCs w:val="24"/>
          <w:lang w:val="en-US"/>
        </w:rPr>
        <w:t>C</w:t>
      </w:r>
      <w:r w:rsidR="000571DE" w:rsidRPr="003D7993">
        <w:rPr>
          <w:b/>
          <w:sz w:val="24"/>
          <w:szCs w:val="24"/>
          <w:lang w:val="en-US"/>
        </w:rPr>
        <w:t xml:space="preserve"> CỦA DOANH NGHIỆP</w:t>
      </w:r>
    </w:p>
    <w:p w14:paraId="2E522EF2" w14:textId="77777777" w:rsidR="00D97D3C" w:rsidRPr="003D7993" w:rsidRDefault="00C70221" w:rsidP="00D97D3C">
      <w:pPr>
        <w:spacing w:line="312" w:lineRule="auto"/>
        <w:rPr>
          <w:sz w:val="24"/>
          <w:szCs w:val="24"/>
          <w:lang w:val="en-US"/>
        </w:rPr>
      </w:pPr>
      <w:r w:rsidRPr="003D7993">
        <w:rPr>
          <w:b/>
          <w:sz w:val="24"/>
          <w:szCs w:val="24"/>
          <w:lang w:val="en-US"/>
        </w:rPr>
        <w:t>2.</w:t>
      </w:r>
      <w:r w:rsidR="00D97D3C" w:rsidRPr="003D7993">
        <w:rPr>
          <w:b/>
          <w:sz w:val="24"/>
          <w:szCs w:val="24"/>
          <w:lang w:val="en-US"/>
        </w:rPr>
        <w:t xml:space="preserve">1. </w:t>
      </w:r>
      <w:r w:rsidR="00667467" w:rsidRPr="003D7993">
        <w:rPr>
          <w:b/>
          <w:sz w:val="24"/>
          <w:szCs w:val="24"/>
          <w:lang w:val="en-US"/>
        </w:rPr>
        <w:t>Tình hình ứng dụng thương mại điện tử của quý doanh nghiệp</w:t>
      </w:r>
      <w:r w:rsidR="00D97D3C" w:rsidRPr="003D7993">
        <w:rPr>
          <w:b/>
          <w:sz w:val="24"/>
          <w:szCs w:val="24"/>
          <w:lang w:val="en-US"/>
        </w:rPr>
        <w:t>:</w:t>
      </w:r>
      <w:r w:rsidR="00D97D3C" w:rsidRPr="003D7993">
        <w:rPr>
          <w:sz w:val="24"/>
          <w:szCs w:val="24"/>
          <w:lang w:val="en-US"/>
        </w:rPr>
        <w:t xml:space="preserve"> </w:t>
      </w:r>
    </w:p>
    <w:p w14:paraId="21DFC13F" w14:textId="77777777" w:rsidR="00667467" w:rsidRPr="003D7993" w:rsidRDefault="00667467" w:rsidP="00667467">
      <w:pPr>
        <w:spacing w:before="40" w:after="40"/>
        <w:ind w:left="567"/>
        <w:jc w:val="both"/>
        <w:rPr>
          <w:b/>
          <w:sz w:val="24"/>
          <w:szCs w:val="26"/>
        </w:rPr>
      </w:pPr>
      <w:r w:rsidRPr="003D7993">
        <w:rPr>
          <w:b/>
          <w:sz w:val="24"/>
          <w:szCs w:val="26"/>
        </w:rPr>
        <w:t xml:space="preserve">1. Quý Doanh nghiệp đã triển khai các hoạt động nào sau đây? </w:t>
      </w:r>
      <w:r w:rsidRPr="003D7993">
        <w:rPr>
          <w:sz w:val="24"/>
          <w:szCs w:val="26"/>
        </w:rPr>
        <w:t>(đánh dấu X vào ô)</w:t>
      </w:r>
    </w:p>
    <w:p w14:paraId="200564BB" w14:textId="77777777" w:rsidR="00667467" w:rsidRPr="003D7993" w:rsidRDefault="00667467" w:rsidP="005F6B35">
      <w:pPr>
        <w:widowControl w:val="0"/>
        <w:autoSpaceDE w:val="0"/>
        <w:autoSpaceDN w:val="0"/>
        <w:adjustRightInd w:val="0"/>
        <w:spacing w:before="40" w:after="40"/>
        <w:ind w:left="567" w:firstLine="426"/>
        <w:rPr>
          <w:rFonts w:cs="Arial"/>
          <w:bCs/>
          <w:color w:val="1A1A1A"/>
          <w:sz w:val="24"/>
          <w:szCs w:val="32"/>
          <w:lang w:eastAsia="en-US"/>
        </w:rPr>
      </w:pPr>
      <w:r w:rsidRPr="003D7993">
        <w:rPr>
          <w:sz w:val="24"/>
          <w:szCs w:val="26"/>
        </w:rPr>
        <w:fldChar w:fldCharType="begin">
          <w:ffData>
            <w:name w:val="Check2"/>
            <w:enabled/>
            <w:calcOnExit/>
            <w:checkBox>
              <w:sizeAuto/>
              <w:default w:val="0"/>
            </w:checkBox>
          </w:ffData>
        </w:fldChar>
      </w:r>
      <w:r w:rsidRPr="003D7993">
        <w:rPr>
          <w:sz w:val="24"/>
          <w:szCs w:val="26"/>
        </w:rPr>
        <w:instrText xml:space="preserve"> FORMCHECKBOX </w:instrText>
      </w:r>
      <w:r w:rsidR="000A53AD">
        <w:rPr>
          <w:sz w:val="24"/>
          <w:szCs w:val="26"/>
        </w:rPr>
      </w:r>
      <w:r w:rsidR="000A53AD">
        <w:rPr>
          <w:sz w:val="24"/>
          <w:szCs w:val="26"/>
        </w:rPr>
        <w:fldChar w:fldCharType="separate"/>
      </w:r>
      <w:r w:rsidRPr="003D7993">
        <w:rPr>
          <w:sz w:val="24"/>
          <w:szCs w:val="26"/>
        </w:rPr>
        <w:fldChar w:fldCharType="end"/>
      </w:r>
      <w:r w:rsidRPr="003D7993">
        <w:rPr>
          <w:sz w:val="24"/>
          <w:szCs w:val="26"/>
        </w:rPr>
        <w:t xml:space="preserve">Có website có chức năng đặt hàng và thanh toán trực tuyến </w:t>
      </w:r>
    </w:p>
    <w:p w14:paraId="09F6216B" w14:textId="77777777" w:rsidR="00667467" w:rsidRPr="00287010" w:rsidRDefault="00667467" w:rsidP="00287010">
      <w:pPr>
        <w:widowControl w:val="0"/>
        <w:autoSpaceDE w:val="0"/>
        <w:autoSpaceDN w:val="0"/>
        <w:adjustRightInd w:val="0"/>
        <w:spacing w:before="40" w:after="40"/>
        <w:ind w:left="567" w:firstLine="426"/>
        <w:rPr>
          <w:rFonts w:cs="Arial"/>
          <w:color w:val="1A1A1A"/>
          <w:sz w:val="24"/>
          <w:szCs w:val="26"/>
          <w:lang w:eastAsia="en-US"/>
        </w:rPr>
      </w:pPr>
      <w:r w:rsidRPr="003D7993">
        <w:rPr>
          <w:color w:val="000000"/>
          <w:sz w:val="24"/>
          <w:szCs w:val="26"/>
          <w:u w:color="FF0000"/>
        </w:rPr>
        <w:fldChar w:fldCharType="begin">
          <w:ffData>
            <w:name w:val="Check2"/>
            <w:enabled/>
            <w:calcOnExit/>
            <w:checkBox>
              <w:sizeAuto/>
              <w:default w:val="0"/>
            </w:checkBox>
          </w:ffData>
        </w:fldChar>
      </w:r>
      <w:r w:rsidRPr="003D7993">
        <w:rPr>
          <w:color w:val="000000"/>
          <w:sz w:val="24"/>
          <w:szCs w:val="26"/>
          <w:u w:color="FF0000"/>
        </w:rPr>
        <w:instrText xml:space="preserve"> FORMCHECKBOX </w:instrText>
      </w:r>
      <w:r w:rsidR="000A53AD">
        <w:rPr>
          <w:color w:val="000000"/>
          <w:sz w:val="24"/>
          <w:szCs w:val="26"/>
          <w:u w:color="FF0000"/>
        </w:rPr>
      </w:r>
      <w:r w:rsidR="000A53AD">
        <w:rPr>
          <w:color w:val="000000"/>
          <w:sz w:val="24"/>
          <w:szCs w:val="26"/>
          <w:u w:color="FF0000"/>
        </w:rPr>
        <w:fldChar w:fldCharType="separate"/>
      </w:r>
      <w:r w:rsidRPr="003D7993">
        <w:rPr>
          <w:color w:val="000000"/>
          <w:sz w:val="24"/>
          <w:szCs w:val="26"/>
          <w:u w:color="FF0000"/>
        </w:rPr>
        <w:fldChar w:fldCharType="end"/>
      </w:r>
      <w:r w:rsidRPr="003D7993">
        <w:rPr>
          <w:rFonts w:cs="Arial"/>
          <w:bCs/>
          <w:color w:val="000000"/>
          <w:sz w:val="24"/>
          <w:szCs w:val="32"/>
          <w:u w:color="FF0000"/>
          <w:lang w:eastAsia="en-US"/>
        </w:rPr>
        <w:t>Bán hàng</w:t>
      </w:r>
      <w:r w:rsidRPr="003D7993">
        <w:rPr>
          <w:rFonts w:cs="Arial"/>
          <w:bCs/>
          <w:color w:val="1A1A1A"/>
          <w:sz w:val="24"/>
          <w:szCs w:val="32"/>
          <w:lang w:eastAsia="en-US"/>
        </w:rPr>
        <w:t xml:space="preserve"> trên các </w:t>
      </w:r>
      <w:r w:rsidRPr="003D7993">
        <w:rPr>
          <w:rFonts w:cs="Arial"/>
          <w:bCs/>
          <w:color w:val="000000"/>
          <w:sz w:val="24"/>
          <w:szCs w:val="32"/>
          <w:u w:color="FF0000"/>
          <w:lang w:eastAsia="en-US"/>
        </w:rPr>
        <w:t>mạng</w:t>
      </w:r>
      <w:r w:rsidRPr="003D7993">
        <w:rPr>
          <w:rFonts w:cs="Arial"/>
          <w:bCs/>
          <w:color w:val="1A1A1A"/>
          <w:sz w:val="24"/>
          <w:szCs w:val="32"/>
          <w:lang w:eastAsia="en-US"/>
        </w:rPr>
        <w:t xml:space="preserve"> xã hội</w:t>
      </w:r>
      <w:r w:rsidR="00287010">
        <w:rPr>
          <w:rFonts w:cs="Arial"/>
          <w:bCs/>
          <w:color w:val="1A1A1A"/>
          <w:sz w:val="24"/>
          <w:szCs w:val="32"/>
          <w:lang w:eastAsia="en-US"/>
        </w:rPr>
        <w:t xml:space="preserve">, </w:t>
      </w:r>
      <w:r w:rsidR="00287010" w:rsidRPr="003D7993">
        <w:rPr>
          <w:rFonts w:cs="Arial"/>
          <w:bCs/>
          <w:color w:val="1A1A1A"/>
          <w:sz w:val="24"/>
          <w:szCs w:val="32"/>
          <w:lang w:eastAsia="en-US"/>
        </w:rPr>
        <w:t>Bán hàng trên các website bán hàng của các công ty trung gian</w:t>
      </w:r>
    </w:p>
    <w:p w14:paraId="426CC449" w14:textId="77777777" w:rsidR="00667467" w:rsidRPr="003D7993" w:rsidRDefault="00667467" w:rsidP="005F6B35">
      <w:pPr>
        <w:widowControl w:val="0"/>
        <w:autoSpaceDE w:val="0"/>
        <w:autoSpaceDN w:val="0"/>
        <w:adjustRightInd w:val="0"/>
        <w:spacing w:before="40" w:after="40"/>
        <w:ind w:left="567" w:firstLine="426"/>
        <w:rPr>
          <w:rFonts w:cs="Arial"/>
          <w:color w:val="1A1A1A"/>
          <w:sz w:val="24"/>
          <w:szCs w:val="26"/>
          <w:lang w:eastAsia="en-US"/>
        </w:rPr>
      </w:pPr>
      <w:r w:rsidRPr="003D7993">
        <w:rPr>
          <w:color w:val="000000"/>
          <w:sz w:val="24"/>
          <w:szCs w:val="26"/>
          <w:u w:color="FF0000"/>
        </w:rPr>
        <w:fldChar w:fldCharType="begin">
          <w:ffData>
            <w:name w:val="Check2"/>
            <w:enabled/>
            <w:calcOnExit/>
            <w:checkBox>
              <w:sizeAuto/>
              <w:default w:val="0"/>
            </w:checkBox>
          </w:ffData>
        </w:fldChar>
      </w:r>
      <w:r w:rsidRPr="003D7993">
        <w:rPr>
          <w:color w:val="000000"/>
          <w:sz w:val="24"/>
          <w:szCs w:val="26"/>
          <w:u w:color="FF0000"/>
        </w:rPr>
        <w:instrText xml:space="preserve"> FORMCHECKBOX </w:instrText>
      </w:r>
      <w:r w:rsidR="000A53AD">
        <w:rPr>
          <w:color w:val="000000"/>
          <w:sz w:val="24"/>
          <w:szCs w:val="26"/>
          <w:u w:color="FF0000"/>
        </w:rPr>
      </w:r>
      <w:r w:rsidR="000A53AD">
        <w:rPr>
          <w:color w:val="000000"/>
          <w:sz w:val="24"/>
          <w:szCs w:val="26"/>
          <w:u w:color="FF0000"/>
        </w:rPr>
        <w:fldChar w:fldCharType="separate"/>
      </w:r>
      <w:r w:rsidRPr="003D7993">
        <w:rPr>
          <w:color w:val="000000"/>
          <w:sz w:val="24"/>
          <w:szCs w:val="26"/>
          <w:u w:color="FF0000"/>
        </w:rPr>
        <w:fldChar w:fldCharType="end"/>
      </w:r>
      <w:r w:rsidRPr="003D7993">
        <w:rPr>
          <w:rFonts w:cs="Arial"/>
          <w:bCs/>
          <w:color w:val="000000"/>
          <w:sz w:val="24"/>
          <w:szCs w:val="32"/>
          <w:u w:color="FF0000"/>
          <w:lang w:eastAsia="en-US"/>
        </w:rPr>
        <w:t>Xây dựng</w:t>
      </w:r>
      <w:r w:rsidRPr="003D7993">
        <w:rPr>
          <w:rFonts w:cs="Arial"/>
          <w:bCs/>
          <w:color w:val="1A1A1A"/>
          <w:sz w:val="24"/>
          <w:szCs w:val="32"/>
          <w:lang w:eastAsia="en-US"/>
        </w:rPr>
        <w:t xml:space="preserve"> thương hiệu trên </w:t>
      </w:r>
      <w:r w:rsidRPr="003D7993">
        <w:rPr>
          <w:rFonts w:cs="Arial"/>
          <w:bCs/>
          <w:color w:val="000000"/>
          <w:sz w:val="24"/>
          <w:szCs w:val="32"/>
          <w:u w:color="FF0000"/>
          <w:lang w:eastAsia="en-US"/>
        </w:rPr>
        <w:t>Facebook fanpage</w:t>
      </w:r>
    </w:p>
    <w:p w14:paraId="61B30A1F" w14:textId="77777777" w:rsidR="00667467" w:rsidRPr="003D7993" w:rsidRDefault="00667467" w:rsidP="005F6B35">
      <w:pPr>
        <w:widowControl w:val="0"/>
        <w:autoSpaceDE w:val="0"/>
        <w:autoSpaceDN w:val="0"/>
        <w:adjustRightInd w:val="0"/>
        <w:spacing w:before="40" w:after="40"/>
        <w:ind w:left="567" w:firstLine="426"/>
        <w:jc w:val="both"/>
        <w:rPr>
          <w:rFonts w:cs="Arial"/>
          <w:color w:val="1A1A1A"/>
          <w:sz w:val="24"/>
          <w:szCs w:val="26"/>
          <w:lang w:eastAsia="en-US"/>
        </w:rPr>
      </w:pPr>
      <w:r w:rsidRPr="003D7993">
        <w:rPr>
          <w:sz w:val="24"/>
          <w:szCs w:val="26"/>
        </w:rPr>
        <w:fldChar w:fldCharType="begin">
          <w:ffData>
            <w:name w:val="Check2"/>
            <w:enabled/>
            <w:calcOnExit/>
            <w:checkBox>
              <w:sizeAuto/>
              <w:default w:val="0"/>
            </w:checkBox>
          </w:ffData>
        </w:fldChar>
      </w:r>
      <w:r w:rsidRPr="003D7993">
        <w:rPr>
          <w:sz w:val="24"/>
          <w:szCs w:val="26"/>
        </w:rPr>
        <w:instrText xml:space="preserve"> FORMCHECKBOX </w:instrText>
      </w:r>
      <w:r w:rsidR="000A53AD">
        <w:rPr>
          <w:sz w:val="24"/>
          <w:szCs w:val="26"/>
        </w:rPr>
      </w:r>
      <w:r w:rsidR="000A53AD">
        <w:rPr>
          <w:sz w:val="24"/>
          <w:szCs w:val="26"/>
        </w:rPr>
        <w:fldChar w:fldCharType="separate"/>
      </w:r>
      <w:r w:rsidRPr="003D7993">
        <w:rPr>
          <w:sz w:val="24"/>
          <w:szCs w:val="26"/>
        </w:rPr>
        <w:fldChar w:fldCharType="end"/>
      </w:r>
      <w:r w:rsidRPr="003D7993">
        <w:rPr>
          <w:rFonts w:cs="Arial"/>
          <w:bCs/>
          <w:color w:val="1A1A1A"/>
          <w:sz w:val="24"/>
          <w:szCs w:val="32"/>
          <w:lang w:eastAsia="en-US"/>
        </w:rPr>
        <w:t xml:space="preserve">Đầu tư cho quảng cáo </w:t>
      </w:r>
      <w:r w:rsidR="00287010">
        <w:rPr>
          <w:rFonts w:cs="Arial"/>
          <w:bCs/>
          <w:color w:val="1A1A1A"/>
          <w:sz w:val="24"/>
          <w:szCs w:val="32"/>
          <w:lang w:eastAsia="en-US"/>
        </w:rPr>
        <w:t>trên mạng</w:t>
      </w:r>
    </w:p>
    <w:p w14:paraId="2C982CCB" w14:textId="77777777" w:rsidR="00667467" w:rsidRPr="003D7993" w:rsidRDefault="00667467" w:rsidP="005F6B35">
      <w:pPr>
        <w:widowControl w:val="0"/>
        <w:autoSpaceDE w:val="0"/>
        <w:autoSpaceDN w:val="0"/>
        <w:adjustRightInd w:val="0"/>
        <w:spacing w:before="40" w:after="40"/>
        <w:ind w:left="567" w:firstLine="426"/>
        <w:jc w:val="both"/>
        <w:rPr>
          <w:rFonts w:cs="Arial"/>
          <w:bCs/>
          <w:color w:val="1A1A1A"/>
          <w:sz w:val="24"/>
          <w:szCs w:val="32"/>
          <w:lang w:eastAsia="en-US"/>
        </w:rPr>
      </w:pPr>
      <w:r w:rsidRPr="003D7993">
        <w:rPr>
          <w:sz w:val="24"/>
          <w:szCs w:val="26"/>
        </w:rPr>
        <w:lastRenderedPageBreak/>
        <w:fldChar w:fldCharType="begin">
          <w:ffData>
            <w:name w:val="Check2"/>
            <w:enabled/>
            <w:calcOnExit/>
            <w:checkBox>
              <w:sizeAuto/>
              <w:default w:val="0"/>
            </w:checkBox>
          </w:ffData>
        </w:fldChar>
      </w:r>
      <w:r w:rsidRPr="003D7993">
        <w:rPr>
          <w:sz w:val="24"/>
          <w:szCs w:val="26"/>
        </w:rPr>
        <w:instrText xml:space="preserve"> FORMCHECKBOX </w:instrText>
      </w:r>
      <w:r w:rsidR="000A53AD">
        <w:rPr>
          <w:sz w:val="24"/>
          <w:szCs w:val="26"/>
        </w:rPr>
      </w:r>
      <w:r w:rsidR="000A53AD">
        <w:rPr>
          <w:sz w:val="24"/>
          <w:szCs w:val="26"/>
        </w:rPr>
        <w:fldChar w:fldCharType="separate"/>
      </w:r>
      <w:r w:rsidRPr="003D7993">
        <w:rPr>
          <w:sz w:val="24"/>
          <w:szCs w:val="26"/>
        </w:rPr>
        <w:fldChar w:fldCharType="end"/>
      </w:r>
      <w:r w:rsidRPr="003D7993">
        <w:rPr>
          <w:rFonts w:cs="Arial"/>
          <w:bCs/>
          <w:color w:val="1A1A1A"/>
          <w:sz w:val="24"/>
          <w:szCs w:val="32"/>
          <w:lang w:eastAsia="en-US"/>
        </w:rPr>
        <w:t>Chưa triển khai hoạt động nào</w:t>
      </w:r>
    </w:p>
    <w:p w14:paraId="64FB1FF1" w14:textId="77777777" w:rsidR="00667467" w:rsidRPr="003D7993" w:rsidRDefault="00667467" w:rsidP="00287010">
      <w:pPr>
        <w:widowControl w:val="0"/>
        <w:autoSpaceDE w:val="0"/>
        <w:autoSpaceDN w:val="0"/>
        <w:adjustRightInd w:val="0"/>
        <w:spacing w:before="40" w:after="40"/>
        <w:ind w:left="1390"/>
        <w:jc w:val="both"/>
        <w:rPr>
          <w:rFonts w:cs="Arial"/>
          <w:bCs/>
          <w:color w:val="1A1A1A"/>
          <w:sz w:val="24"/>
          <w:szCs w:val="32"/>
          <w:lang w:eastAsia="en-US"/>
        </w:rPr>
      </w:pPr>
      <w:r w:rsidRPr="003D7993">
        <w:rPr>
          <w:rFonts w:cs="Arial"/>
          <w:bCs/>
          <w:color w:val="1A1A1A"/>
          <w:sz w:val="24"/>
          <w:szCs w:val="32"/>
          <w:lang w:eastAsia="en-US"/>
        </w:rPr>
        <w:t>Các hoạt động khác: xin ghi rõ …………………………………………………………...</w:t>
      </w:r>
    </w:p>
    <w:p w14:paraId="1105433C" w14:textId="77777777" w:rsidR="00667467" w:rsidRPr="003D7993" w:rsidRDefault="00667467" w:rsidP="00667467">
      <w:pPr>
        <w:widowControl w:val="0"/>
        <w:autoSpaceDE w:val="0"/>
        <w:autoSpaceDN w:val="0"/>
        <w:adjustRightInd w:val="0"/>
        <w:ind w:left="567"/>
        <w:jc w:val="both"/>
        <w:rPr>
          <w:rFonts w:cs="Arial"/>
          <w:bCs/>
          <w:color w:val="1A1A1A"/>
          <w:sz w:val="24"/>
          <w:szCs w:val="32"/>
          <w:lang w:eastAsia="en-US"/>
        </w:rPr>
      </w:pPr>
    </w:p>
    <w:p w14:paraId="11F110BE" w14:textId="77777777" w:rsidR="00667467" w:rsidRPr="003D7993" w:rsidRDefault="00667467" w:rsidP="00287010">
      <w:pPr>
        <w:widowControl w:val="0"/>
        <w:autoSpaceDE w:val="0"/>
        <w:autoSpaceDN w:val="0"/>
        <w:adjustRightInd w:val="0"/>
        <w:ind w:left="567"/>
        <w:jc w:val="both"/>
        <w:rPr>
          <w:rFonts w:cs="Arial"/>
          <w:bCs/>
          <w:color w:val="1A1A1A"/>
          <w:sz w:val="24"/>
          <w:szCs w:val="32"/>
          <w:lang w:eastAsia="en-US"/>
        </w:rPr>
      </w:pPr>
      <w:r w:rsidRPr="003D7993">
        <w:rPr>
          <w:rFonts w:cs="Arial"/>
          <w:bCs/>
          <w:color w:val="1A1A1A"/>
          <w:sz w:val="24"/>
          <w:szCs w:val="32"/>
          <w:lang w:eastAsia="en-US"/>
        </w:rPr>
        <w:t>………………………………………………………………………………………………..</w:t>
      </w:r>
    </w:p>
    <w:p w14:paraId="681C087C" w14:textId="77777777" w:rsidR="00667467" w:rsidRPr="003D7993" w:rsidRDefault="00667467" w:rsidP="00667467">
      <w:pPr>
        <w:pStyle w:val="CommentText"/>
        <w:ind w:left="567"/>
        <w:rPr>
          <w:rFonts w:ascii="Times New Roman" w:hAnsi="Times New Roman"/>
          <w:b/>
          <w:sz w:val="24"/>
        </w:rPr>
      </w:pPr>
      <w:r w:rsidRPr="003D7993">
        <w:rPr>
          <w:rFonts w:ascii="Times New Roman" w:hAnsi="Times New Roman"/>
          <w:b/>
          <w:sz w:val="24"/>
        </w:rPr>
        <w:t>2. Ý định triển khai các ứng dụng Thương mại điện tử nêu ở trên</w:t>
      </w:r>
    </w:p>
    <w:p w14:paraId="167E777C" w14:textId="77777777" w:rsidR="00CB107D" w:rsidRDefault="00667467" w:rsidP="00CB107D">
      <w:pPr>
        <w:pStyle w:val="CommentText"/>
        <w:spacing w:before="40" w:after="40"/>
        <w:ind w:left="567" w:firstLine="709"/>
        <w:rPr>
          <w:rFonts w:ascii="Times New Roman" w:hAnsi="Times New Roman"/>
          <w:sz w:val="24"/>
        </w:rPr>
      </w:pPr>
      <w:r w:rsidRPr="003D7993">
        <w:rPr>
          <w:sz w:val="24"/>
          <w:szCs w:val="26"/>
        </w:rPr>
        <w:fldChar w:fldCharType="begin">
          <w:ffData>
            <w:name w:val="Check2"/>
            <w:enabled/>
            <w:calcOnExit/>
            <w:checkBox>
              <w:sizeAuto/>
              <w:default w:val="0"/>
            </w:checkBox>
          </w:ffData>
        </w:fldChar>
      </w:r>
      <w:r w:rsidRPr="003D7993">
        <w:rPr>
          <w:sz w:val="24"/>
          <w:szCs w:val="26"/>
        </w:rPr>
        <w:instrText xml:space="preserve"> FORMCHECKBOX </w:instrText>
      </w:r>
      <w:r w:rsidR="000A53AD">
        <w:rPr>
          <w:sz w:val="24"/>
          <w:szCs w:val="26"/>
        </w:rPr>
      </w:r>
      <w:r w:rsidR="000A53AD">
        <w:rPr>
          <w:sz w:val="24"/>
          <w:szCs w:val="26"/>
        </w:rPr>
        <w:fldChar w:fldCharType="separate"/>
      </w:r>
      <w:r w:rsidRPr="003D7993">
        <w:rPr>
          <w:sz w:val="24"/>
          <w:szCs w:val="26"/>
        </w:rPr>
        <w:fldChar w:fldCharType="end"/>
      </w:r>
      <w:r w:rsidRPr="003D7993">
        <w:rPr>
          <w:sz w:val="24"/>
          <w:szCs w:val="26"/>
        </w:rPr>
        <w:t xml:space="preserve"> </w:t>
      </w:r>
      <w:r w:rsidRPr="003D7993">
        <w:rPr>
          <w:rFonts w:ascii="Times New Roman" w:hAnsi="Times New Roman"/>
          <w:sz w:val="24"/>
        </w:rPr>
        <w:t>Doanh nghiệp chưa từng triển khai một trong các hoạt độ</w:t>
      </w:r>
      <w:r w:rsidR="00287010">
        <w:rPr>
          <w:rFonts w:ascii="Times New Roman" w:hAnsi="Times New Roman"/>
          <w:sz w:val="24"/>
        </w:rPr>
        <w:t>ng TMĐT trên</w:t>
      </w:r>
    </w:p>
    <w:p w14:paraId="0CBA7BE2" w14:textId="77777777" w:rsidR="00667467" w:rsidRPr="003D7993" w:rsidRDefault="00667467" w:rsidP="005F6B35">
      <w:pPr>
        <w:pStyle w:val="CommentText"/>
        <w:spacing w:before="40" w:after="40"/>
        <w:ind w:left="567" w:firstLine="709"/>
        <w:rPr>
          <w:rFonts w:ascii="Times New Roman" w:hAnsi="Times New Roman"/>
          <w:sz w:val="24"/>
        </w:rPr>
      </w:pPr>
      <w:r w:rsidRPr="003D7993">
        <w:rPr>
          <w:sz w:val="24"/>
          <w:szCs w:val="26"/>
        </w:rPr>
        <w:fldChar w:fldCharType="begin">
          <w:ffData>
            <w:name w:val="Check2"/>
            <w:enabled/>
            <w:calcOnExit/>
            <w:checkBox>
              <w:sizeAuto/>
              <w:default w:val="0"/>
            </w:checkBox>
          </w:ffData>
        </w:fldChar>
      </w:r>
      <w:r w:rsidRPr="003D7993">
        <w:rPr>
          <w:sz w:val="24"/>
          <w:szCs w:val="26"/>
        </w:rPr>
        <w:instrText xml:space="preserve"> FORMCHECKBOX </w:instrText>
      </w:r>
      <w:r w:rsidR="000A53AD">
        <w:rPr>
          <w:sz w:val="24"/>
          <w:szCs w:val="26"/>
        </w:rPr>
      </w:r>
      <w:r w:rsidR="000A53AD">
        <w:rPr>
          <w:sz w:val="24"/>
          <w:szCs w:val="26"/>
        </w:rPr>
        <w:fldChar w:fldCharType="separate"/>
      </w:r>
      <w:r w:rsidRPr="003D7993">
        <w:rPr>
          <w:sz w:val="24"/>
          <w:szCs w:val="26"/>
        </w:rPr>
        <w:fldChar w:fldCharType="end"/>
      </w:r>
      <w:r w:rsidRPr="003D7993">
        <w:rPr>
          <w:sz w:val="24"/>
          <w:szCs w:val="26"/>
        </w:rPr>
        <w:t xml:space="preserve"> </w:t>
      </w:r>
      <w:r w:rsidRPr="003D7993">
        <w:rPr>
          <w:rFonts w:ascii="Times New Roman" w:hAnsi="Times New Roman"/>
          <w:sz w:val="24"/>
        </w:rPr>
        <w:t xml:space="preserve">Doanh nghiệp đã và đang triển khai một trong các hoạt động </w:t>
      </w:r>
      <w:r w:rsidRPr="003D7993">
        <w:rPr>
          <w:rFonts w:ascii="Times New Roman" w:hAnsi="Times New Roman"/>
          <w:color w:val="000000"/>
          <w:sz w:val="24"/>
          <w:u w:color="FF0000"/>
        </w:rPr>
        <w:t>TMĐT nêu</w:t>
      </w:r>
      <w:r w:rsidRPr="003D7993">
        <w:rPr>
          <w:rFonts w:ascii="Times New Roman" w:hAnsi="Times New Roman"/>
          <w:sz w:val="24"/>
        </w:rPr>
        <w:t xml:space="preserve"> ở trên</w:t>
      </w:r>
    </w:p>
    <w:p w14:paraId="692F4A8A" w14:textId="77777777" w:rsidR="00667467" w:rsidRPr="003D7993" w:rsidRDefault="00667467" w:rsidP="00667467">
      <w:pPr>
        <w:pStyle w:val="CommentText"/>
        <w:ind w:left="567"/>
        <w:rPr>
          <w:rFonts w:ascii="Times New Roman" w:hAnsi="Times New Roman"/>
          <w:sz w:val="24"/>
        </w:rPr>
      </w:pPr>
    </w:p>
    <w:p w14:paraId="564B8E3C" w14:textId="77777777" w:rsidR="00667467" w:rsidRPr="003D7993" w:rsidRDefault="00667467" w:rsidP="00667467">
      <w:pPr>
        <w:tabs>
          <w:tab w:val="left" w:pos="3969"/>
          <w:tab w:val="left" w:pos="5387"/>
        </w:tabs>
        <w:spacing w:before="40" w:after="40"/>
        <w:ind w:left="567"/>
        <w:jc w:val="both"/>
        <w:rPr>
          <w:b/>
          <w:sz w:val="24"/>
          <w:szCs w:val="26"/>
        </w:rPr>
      </w:pPr>
      <w:r w:rsidRPr="003D7993">
        <w:rPr>
          <w:b/>
          <w:sz w:val="24"/>
          <w:szCs w:val="26"/>
        </w:rPr>
        <w:t xml:space="preserve">3. </w:t>
      </w:r>
      <w:r w:rsidRPr="003D7993">
        <w:rPr>
          <w:b/>
          <w:color w:val="000000"/>
          <w:sz w:val="24"/>
          <w:szCs w:val="26"/>
          <w:u w:color="FF0000"/>
        </w:rPr>
        <w:t>Website quý</w:t>
      </w:r>
      <w:r w:rsidRPr="003D7993">
        <w:rPr>
          <w:b/>
          <w:sz w:val="24"/>
          <w:szCs w:val="26"/>
        </w:rPr>
        <w:t xml:space="preserve"> doanh nghiệp có phiên bản trên nền điện thoại di động (</w:t>
      </w:r>
      <w:r w:rsidRPr="003D7993">
        <w:rPr>
          <w:b/>
          <w:color w:val="000000"/>
          <w:sz w:val="24"/>
          <w:szCs w:val="26"/>
          <w:u w:color="FF0000"/>
        </w:rPr>
        <w:t>mobile</w:t>
      </w:r>
      <w:r w:rsidRPr="003D7993">
        <w:rPr>
          <w:b/>
          <w:sz w:val="24"/>
          <w:szCs w:val="26"/>
        </w:rPr>
        <w:t>) không?</w:t>
      </w:r>
    </w:p>
    <w:p w14:paraId="2B9C8889" w14:textId="77777777" w:rsidR="00667467" w:rsidRPr="003D7993" w:rsidRDefault="00667467" w:rsidP="005F6B35">
      <w:pPr>
        <w:tabs>
          <w:tab w:val="left" w:pos="426"/>
          <w:tab w:val="left" w:pos="1418"/>
          <w:tab w:val="left" w:pos="3544"/>
        </w:tabs>
        <w:spacing w:before="40" w:after="40"/>
        <w:ind w:left="567"/>
        <w:jc w:val="both"/>
        <w:rPr>
          <w:sz w:val="24"/>
          <w:szCs w:val="26"/>
        </w:rPr>
      </w:pPr>
      <w:r w:rsidRPr="003D7993">
        <w:rPr>
          <w:sz w:val="24"/>
          <w:szCs w:val="26"/>
        </w:rPr>
        <w:tab/>
      </w:r>
      <w:r w:rsidRPr="003D7993">
        <w:rPr>
          <w:sz w:val="24"/>
          <w:szCs w:val="26"/>
        </w:rPr>
        <w:sym w:font="Wingdings" w:char="F06D"/>
      </w:r>
      <w:r w:rsidRPr="003D7993">
        <w:rPr>
          <w:sz w:val="24"/>
          <w:szCs w:val="26"/>
        </w:rPr>
        <w:t xml:space="preserve"> Có</w:t>
      </w:r>
      <w:r w:rsidR="005F6B35" w:rsidRPr="003D7993">
        <w:rPr>
          <w:sz w:val="24"/>
          <w:szCs w:val="26"/>
        </w:rPr>
        <w:tab/>
      </w:r>
      <w:r w:rsidRPr="003D7993">
        <w:rPr>
          <w:sz w:val="24"/>
          <w:szCs w:val="26"/>
        </w:rPr>
        <w:sym w:font="Wingdings" w:char="F06D"/>
      </w:r>
      <w:r w:rsidRPr="003D7993">
        <w:rPr>
          <w:sz w:val="24"/>
          <w:szCs w:val="26"/>
        </w:rPr>
        <w:t xml:space="preserve"> Không</w:t>
      </w:r>
      <w:r w:rsidRPr="003D7993">
        <w:rPr>
          <w:sz w:val="24"/>
          <w:szCs w:val="26"/>
        </w:rPr>
        <w:tab/>
      </w:r>
      <w:r w:rsidRPr="003D7993">
        <w:rPr>
          <w:sz w:val="24"/>
          <w:szCs w:val="26"/>
        </w:rPr>
        <w:tab/>
      </w:r>
      <w:r w:rsidR="005F6B35" w:rsidRPr="003D7993">
        <w:rPr>
          <w:sz w:val="24"/>
          <w:szCs w:val="26"/>
        </w:rPr>
        <w:tab/>
      </w:r>
      <w:r w:rsidRPr="003D7993">
        <w:rPr>
          <w:sz w:val="24"/>
          <w:szCs w:val="26"/>
        </w:rPr>
        <w:sym w:font="Wingdings" w:char="F06D"/>
      </w:r>
      <w:r w:rsidRPr="003D7993">
        <w:rPr>
          <w:sz w:val="24"/>
          <w:szCs w:val="26"/>
        </w:rPr>
        <w:t xml:space="preserve"> Sẽ có trong năm sau</w:t>
      </w:r>
    </w:p>
    <w:p w14:paraId="2F2EC976" w14:textId="77777777" w:rsidR="00667467" w:rsidRPr="003D7993" w:rsidRDefault="00667467" w:rsidP="00667467">
      <w:pPr>
        <w:spacing w:before="60"/>
        <w:ind w:left="567" w:firstLine="709"/>
        <w:rPr>
          <w:sz w:val="24"/>
          <w:szCs w:val="26"/>
        </w:rPr>
      </w:pPr>
    </w:p>
    <w:p w14:paraId="30F3779B" w14:textId="77777777" w:rsidR="00667467" w:rsidRPr="003D7993" w:rsidRDefault="00667467" w:rsidP="00667467">
      <w:pPr>
        <w:tabs>
          <w:tab w:val="left" w:pos="5670"/>
          <w:tab w:val="left" w:pos="6521"/>
        </w:tabs>
        <w:spacing w:before="40" w:after="40"/>
        <w:ind w:left="567"/>
        <w:rPr>
          <w:sz w:val="24"/>
          <w:szCs w:val="26"/>
        </w:rPr>
      </w:pPr>
      <w:r w:rsidRPr="003D7993">
        <w:rPr>
          <w:b/>
          <w:sz w:val="24"/>
          <w:szCs w:val="26"/>
        </w:rPr>
        <w:t>4. Doanh nghiệp có sử dụng dịch vụ chữ ký điện tử không?</w:t>
      </w:r>
      <w:r w:rsidRPr="003D7993">
        <w:rPr>
          <w:sz w:val="24"/>
          <w:szCs w:val="26"/>
        </w:rPr>
        <w:tab/>
      </w:r>
    </w:p>
    <w:p w14:paraId="07403095" w14:textId="77777777" w:rsidR="00667467" w:rsidRPr="00CB107D" w:rsidRDefault="00667467" w:rsidP="00CB107D">
      <w:pPr>
        <w:tabs>
          <w:tab w:val="left" w:pos="426"/>
          <w:tab w:val="left" w:pos="1418"/>
          <w:tab w:val="left" w:pos="3544"/>
        </w:tabs>
        <w:spacing w:before="40" w:after="40"/>
        <w:ind w:left="567"/>
        <w:jc w:val="both"/>
        <w:rPr>
          <w:sz w:val="24"/>
          <w:szCs w:val="26"/>
        </w:rPr>
      </w:pPr>
      <w:r w:rsidRPr="003D7993">
        <w:rPr>
          <w:sz w:val="24"/>
          <w:szCs w:val="26"/>
        </w:rPr>
        <w:tab/>
      </w:r>
      <w:r w:rsidRPr="003D7993">
        <w:rPr>
          <w:sz w:val="24"/>
          <w:szCs w:val="26"/>
        </w:rPr>
        <w:sym w:font="Wingdings" w:char="F06D"/>
      </w:r>
      <w:r w:rsidRPr="003D7993">
        <w:rPr>
          <w:sz w:val="24"/>
          <w:szCs w:val="26"/>
        </w:rPr>
        <w:t xml:space="preserve"> Có</w:t>
      </w:r>
      <w:r w:rsidRPr="003D7993">
        <w:rPr>
          <w:sz w:val="24"/>
          <w:szCs w:val="26"/>
        </w:rPr>
        <w:tab/>
      </w:r>
      <w:r w:rsidRPr="003D7993">
        <w:rPr>
          <w:sz w:val="24"/>
          <w:szCs w:val="26"/>
        </w:rPr>
        <w:sym w:font="Wingdings" w:char="F06D"/>
      </w:r>
      <w:r w:rsidRPr="003D7993">
        <w:rPr>
          <w:sz w:val="24"/>
          <w:szCs w:val="26"/>
        </w:rPr>
        <w:t xml:space="preserve"> Không</w:t>
      </w:r>
      <w:r w:rsidRPr="003D7993">
        <w:rPr>
          <w:sz w:val="24"/>
          <w:szCs w:val="26"/>
        </w:rPr>
        <w:tab/>
      </w:r>
      <w:r w:rsidRPr="003D7993">
        <w:rPr>
          <w:sz w:val="24"/>
          <w:szCs w:val="26"/>
        </w:rPr>
        <w:tab/>
      </w:r>
      <w:r w:rsidR="005F6B35" w:rsidRPr="003D7993">
        <w:rPr>
          <w:sz w:val="24"/>
          <w:szCs w:val="26"/>
        </w:rPr>
        <w:tab/>
      </w:r>
      <w:r w:rsidRPr="003D7993">
        <w:rPr>
          <w:sz w:val="24"/>
          <w:szCs w:val="26"/>
        </w:rPr>
        <w:sym w:font="Wingdings" w:char="F06D"/>
      </w:r>
      <w:r w:rsidRPr="003D7993">
        <w:rPr>
          <w:sz w:val="24"/>
          <w:szCs w:val="26"/>
        </w:rPr>
        <w:t xml:space="preserve"> Sẽ có trong năm sau</w:t>
      </w:r>
      <w:r w:rsidRPr="003D7993">
        <w:rPr>
          <w:sz w:val="24"/>
          <w:szCs w:val="26"/>
        </w:rPr>
        <w:tab/>
      </w:r>
    </w:p>
    <w:p w14:paraId="44946B3E" w14:textId="77777777" w:rsidR="00667467" w:rsidRPr="003D7993" w:rsidRDefault="00667467" w:rsidP="00667467">
      <w:pPr>
        <w:tabs>
          <w:tab w:val="left" w:pos="3402"/>
          <w:tab w:val="left" w:pos="6521"/>
        </w:tabs>
        <w:spacing w:before="40" w:after="40"/>
        <w:ind w:left="567" w:firstLine="426"/>
        <w:jc w:val="both"/>
        <w:rPr>
          <w:sz w:val="24"/>
          <w:szCs w:val="26"/>
        </w:rPr>
      </w:pPr>
    </w:p>
    <w:p w14:paraId="0CE2FC53" w14:textId="77777777" w:rsidR="00501DDF" w:rsidRPr="003D7993" w:rsidRDefault="00C70221" w:rsidP="005C574D">
      <w:pPr>
        <w:spacing w:line="312" w:lineRule="auto"/>
        <w:rPr>
          <w:b/>
          <w:sz w:val="24"/>
          <w:szCs w:val="24"/>
          <w:lang w:val="en-US"/>
        </w:rPr>
      </w:pPr>
      <w:r w:rsidRPr="003D7993">
        <w:rPr>
          <w:b/>
          <w:sz w:val="24"/>
          <w:szCs w:val="24"/>
          <w:lang w:val="en-US"/>
        </w:rPr>
        <w:t>2.</w:t>
      </w:r>
      <w:r w:rsidR="00821E8D" w:rsidRPr="003D7993">
        <w:rPr>
          <w:b/>
          <w:sz w:val="24"/>
          <w:szCs w:val="24"/>
          <w:lang w:val="en-US"/>
        </w:rPr>
        <w:t>2</w:t>
      </w:r>
      <w:r w:rsidR="00DB1D32" w:rsidRPr="003D7993">
        <w:rPr>
          <w:b/>
          <w:sz w:val="24"/>
          <w:szCs w:val="24"/>
          <w:lang w:val="en-US"/>
        </w:rPr>
        <w:t xml:space="preserve">. </w:t>
      </w:r>
      <w:r w:rsidR="005C574D" w:rsidRPr="003D7993">
        <w:rPr>
          <w:b/>
          <w:sz w:val="24"/>
          <w:szCs w:val="24"/>
          <w:lang w:val="en-US"/>
        </w:rPr>
        <w:t>Cơ cấu nhân lực</w:t>
      </w:r>
      <w:r w:rsidR="00F0154E" w:rsidRPr="003D7993">
        <w:rPr>
          <w:b/>
          <w:sz w:val="24"/>
          <w:szCs w:val="24"/>
          <w:lang w:val="en-US"/>
        </w:rPr>
        <w:t xml:space="preserve"> hiện tại và dự kiến</w:t>
      </w:r>
      <w:r w:rsidR="005C574D" w:rsidRPr="003D7993">
        <w:rPr>
          <w:b/>
          <w:sz w:val="24"/>
          <w:szCs w:val="24"/>
          <w:lang w:val="en-US"/>
        </w:rPr>
        <w:t xml:space="preserve"> </w:t>
      </w:r>
      <w:r w:rsidR="005D4B4E" w:rsidRPr="003D7993">
        <w:rPr>
          <w:b/>
          <w:sz w:val="24"/>
          <w:szCs w:val="24"/>
          <w:lang w:val="en-US"/>
        </w:rPr>
        <w:t xml:space="preserve">tăng trưởng nhân lực  </w:t>
      </w:r>
      <w:r w:rsidR="005C574D" w:rsidRPr="003D7993">
        <w:rPr>
          <w:b/>
          <w:sz w:val="24"/>
          <w:szCs w:val="24"/>
          <w:lang w:val="en-US"/>
        </w:rPr>
        <w:t xml:space="preserve"> </w:t>
      </w:r>
      <w:r w:rsidR="00F0154E" w:rsidRPr="003D7993">
        <w:rPr>
          <w:b/>
          <w:sz w:val="24"/>
          <w:szCs w:val="24"/>
          <w:lang w:val="en-US"/>
        </w:rPr>
        <w:t xml:space="preserve"> </w:t>
      </w:r>
      <w:r w:rsidR="005C574D" w:rsidRPr="003D7993">
        <w:rPr>
          <w:b/>
          <w:sz w:val="24"/>
          <w:szCs w:val="24"/>
          <w:lang w:val="en-US"/>
        </w:rPr>
        <w:t xml:space="preserve"> </w:t>
      </w:r>
      <w:r w:rsidR="00903186" w:rsidRPr="003D7993">
        <w:rPr>
          <w:b/>
          <w:sz w:val="24"/>
          <w:szCs w:val="24"/>
          <w:lang w:val="en-US"/>
        </w:rPr>
        <w:t xml:space="preserve"> </w:t>
      </w:r>
    </w:p>
    <w:p w14:paraId="7AF6A49C" w14:textId="77777777" w:rsidR="00CF34F6" w:rsidRPr="003D7993" w:rsidRDefault="00CF34F6" w:rsidP="005C574D">
      <w:pPr>
        <w:spacing w:line="312" w:lineRule="auto"/>
        <w:rPr>
          <w:i/>
          <w:sz w:val="24"/>
          <w:szCs w:val="24"/>
          <w:lang w:val="en-US"/>
        </w:rPr>
      </w:pPr>
      <w:r w:rsidRPr="003D7993">
        <w:rPr>
          <w:sz w:val="24"/>
          <w:szCs w:val="24"/>
          <w:lang w:val="en-US"/>
        </w:rPr>
        <w:tab/>
      </w:r>
      <w:r w:rsidRPr="003D7993">
        <w:rPr>
          <w:i/>
          <w:sz w:val="24"/>
          <w:szCs w:val="24"/>
          <w:lang w:val="en-US"/>
        </w:rPr>
        <w:t xml:space="preserve">Xin Quý Ông/Bà cho biết </w:t>
      </w:r>
      <w:r w:rsidRPr="003D7993">
        <w:rPr>
          <w:i/>
          <w:color w:val="000000"/>
          <w:sz w:val="24"/>
          <w:szCs w:val="24"/>
          <w:u w:color="FF0000"/>
          <w:lang w:val="en-US"/>
        </w:rPr>
        <w:t>số</w:t>
      </w:r>
      <w:r w:rsidRPr="003D7993">
        <w:rPr>
          <w:i/>
          <w:sz w:val="24"/>
          <w:szCs w:val="24"/>
          <w:lang w:val="en-US"/>
        </w:rPr>
        <w:t xml:space="preserve"> nhân lực hiện tại và dự kiến mức độ tăng trưởng về nhân lực hằng năm theo </w:t>
      </w:r>
      <w:r w:rsidR="006D11F0" w:rsidRPr="003D7993">
        <w:rPr>
          <w:i/>
          <w:sz w:val="24"/>
          <w:szCs w:val="24"/>
          <w:lang w:val="en-US"/>
        </w:rPr>
        <w:t xml:space="preserve">các </w:t>
      </w:r>
      <w:r w:rsidRPr="003D7993">
        <w:rPr>
          <w:i/>
          <w:sz w:val="24"/>
          <w:szCs w:val="24"/>
          <w:lang w:val="en-US"/>
        </w:rPr>
        <w:t xml:space="preserve">nhóm chức năng quản lý hoạt động kinh doanh của Doanh nghiệp giai đoạn 2017-2020 và 2020-2025.   </w:t>
      </w:r>
    </w:p>
    <w:p w14:paraId="6315F82B" w14:textId="77777777" w:rsidR="00772C17" w:rsidRDefault="00CB107D" w:rsidP="00550E65">
      <w:pPr>
        <w:spacing w:line="312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Số lao động của doanh nghiệp trong hoạt động thương mại điện tử: ………(người)</w:t>
      </w:r>
    </w:p>
    <w:p w14:paraId="5CDE816E" w14:textId="77777777" w:rsidR="00CB107D" w:rsidRPr="00CB107D" w:rsidRDefault="00CB107D" w:rsidP="00550E65">
      <w:pPr>
        <w:spacing w:line="31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Dự kiến tăng trưởng về lao động hàng năm trong giai đoạn tới:……………(%/năm)</w:t>
      </w:r>
    </w:p>
    <w:p w14:paraId="5F1843CF" w14:textId="77777777" w:rsidR="005D77C3" w:rsidRPr="003D7993" w:rsidRDefault="00C70221" w:rsidP="005D77C3">
      <w:pPr>
        <w:spacing w:line="312" w:lineRule="auto"/>
        <w:ind w:left="426" w:hanging="426"/>
        <w:jc w:val="both"/>
        <w:rPr>
          <w:sz w:val="24"/>
          <w:szCs w:val="24"/>
          <w:lang w:val="en-US"/>
        </w:rPr>
      </w:pPr>
      <w:r w:rsidRPr="003D7993">
        <w:rPr>
          <w:b/>
          <w:sz w:val="24"/>
          <w:szCs w:val="24"/>
          <w:lang w:val="en-US"/>
        </w:rPr>
        <w:t>2.</w:t>
      </w:r>
      <w:r w:rsidR="0074182E" w:rsidRPr="003D7993">
        <w:rPr>
          <w:b/>
          <w:sz w:val="24"/>
          <w:szCs w:val="24"/>
          <w:lang w:val="en-US"/>
        </w:rPr>
        <w:t>3</w:t>
      </w:r>
      <w:r w:rsidR="008C4613" w:rsidRPr="003D7993">
        <w:rPr>
          <w:b/>
          <w:sz w:val="24"/>
          <w:szCs w:val="24"/>
          <w:lang w:val="en-US"/>
        </w:rPr>
        <w:t xml:space="preserve">. Những </w:t>
      </w:r>
      <w:r w:rsidR="0074182E" w:rsidRPr="003D7993">
        <w:rPr>
          <w:b/>
          <w:sz w:val="24"/>
          <w:szCs w:val="24"/>
          <w:lang w:val="en-US"/>
        </w:rPr>
        <w:t xml:space="preserve">yêu cầu </w:t>
      </w:r>
      <w:r w:rsidR="008C4613" w:rsidRPr="003D7993">
        <w:rPr>
          <w:b/>
          <w:sz w:val="24"/>
          <w:szCs w:val="24"/>
          <w:lang w:val="en-US"/>
        </w:rPr>
        <w:t xml:space="preserve">khác về </w:t>
      </w:r>
      <w:r w:rsidR="008C4613" w:rsidRPr="003D7993">
        <w:rPr>
          <w:b/>
          <w:color w:val="000000"/>
          <w:sz w:val="24"/>
          <w:szCs w:val="24"/>
          <w:u w:color="FF0000"/>
          <w:lang w:val="en-US"/>
        </w:rPr>
        <w:t>nguồn</w:t>
      </w:r>
      <w:r w:rsidR="008C4613" w:rsidRPr="003D7993">
        <w:rPr>
          <w:b/>
          <w:sz w:val="24"/>
          <w:szCs w:val="24"/>
          <w:lang w:val="en-US"/>
        </w:rPr>
        <w:t xml:space="preserve"> nhân lực của doanh nghiệp </w:t>
      </w:r>
    </w:p>
    <w:p w14:paraId="40EE36CA" w14:textId="77777777" w:rsidR="008C4613" w:rsidRPr="003D7993" w:rsidRDefault="008C4613" w:rsidP="00471B14">
      <w:pPr>
        <w:spacing w:before="60" w:line="288" w:lineRule="auto"/>
        <w:rPr>
          <w:b/>
        </w:rPr>
      </w:pPr>
      <w:r w:rsidRPr="003D7993">
        <w:rPr>
          <w:sz w:val="24"/>
        </w:rPr>
        <w:t>………...………………………...………………………………………………………………..…</w:t>
      </w:r>
      <w:r w:rsidR="00FE7413" w:rsidRPr="003D7993">
        <w:rPr>
          <w:sz w:val="24"/>
        </w:rPr>
        <w:t>………</w:t>
      </w:r>
    </w:p>
    <w:p w14:paraId="0DB8AE04" w14:textId="77777777" w:rsidR="0021006D" w:rsidRPr="003D7993" w:rsidRDefault="0021006D" w:rsidP="00471B14">
      <w:pPr>
        <w:spacing w:before="60" w:line="288" w:lineRule="auto"/>
        <w:rPr>
          <w:b/>
        </w:rPr>
      </w:pPr>
      <w:r w:rsidRPr="003D7993">
        <w:rPr>
          <w:sz w:val="24"/>
        </w:rPr>
        <w:t>………...………………………...………………………………………………………………..…………</w:t>
      </w:r>
    </w:p>
    <w:p w14:paraId="00F87FA3" w14:textId="77777777" w:rsidR="0021006D" w:rsidRPr="003D7993" w:rsidRDefault="0021006D" w:rsidP="00471B14">
      <w:pPr>
        <w:spacing w:before="60" w:line="288" w:lineRule="auto"/>
        <w:rPr>
          <w:sz w:val="24"/>
        </w:rPr>
      </w:pPr>
      <w:r w:rsidRPr="003D7993">
        <w:rPr>
          <w:sz w:val="24"/>
        </w:rPr>
        <w:t>………...………………………...………………………………………………………………..…………</w:t>
      </w:r>
    </w:p>
    <w:p w14:paraId="58453BD2" w14:textId="77777777" w:rsidR="006D11F0" w:rsidRPr="003D7993" w:rsidRDefault="006D11F0" w:rsidP="00471B14">
      <w:pPr>
        <w:spacing w:before="60" w:line="288" w:lineRule="auto"/>
        <w:rPr>
          <w:b/>
        </w:rPr>
      </w:pPr>
      <w:r w:rsidRPr="003D7993">
        <w:rPr>
          <w:sz w:val="24"/>
        </w:rPr>
        <w:t>………...………………………...………………………………………………………………..…………</w:t>
      </w:r>
    </w:p>
    <w:p w14:paraId="7314DC8D" w14:textId="77777777" w:rsidR="006D11F0" w:rsidRPr="003D7993" w:rsidRDefault="006D11F0" w:rsidP="000F2F5C">
      <w:pPr>
        <w:spacing w:line="312" w:lineRule="auto"/>
        <w:rPr>
          <w:b/>
          <w:sz w:val="24"/>
          <w:szCs w:val="24"/>
          <w:lang w:val="en-US"/>
        </w:rPr>
      </w:pPr>
    </w:p>
    <w:p w14:paraId="025DFCCC" w14:textId="77777777" w:rsidR="00D50EB3" w:rsidRPr="003D7993" w:rsidRDefault="00DB1D32" w:rsidP="000F2F5C">
      <w:pPr>
        <w:spacing w:line="312" w:lineRule="auto"/>
        <w:rPr>
          <w:b/>
          <w:sz w:val="24"/>
          <w:szCs w:val="24"/>
          <w:lang w:val="en-US"/>
        </w:rPr>
      </w:pPr>
      <w:r w:rsidRPr="003D7993">
        <w:rPr>
          <w:b/>
          <w:sz w:val="24"/>
          <w:szCs w:val="24"/>
          <w:lang w:val="en-US"/>
        </w:rPr>
        <w:t xml:space="preserve">III. </w:t>
      </w:r>
      <w:r w:rsidR="00172733" w:rsidRPr="003D7993">
        <w:rPr>
          <w:b/>
          <w:sz w:val="24"/>
          <w:szCs w:val="24"/>
          <w:lang w:val="en-US"/>
        </w:rPr>
        <w:t xml:space="preserve">YÊU CẦU </w:t>
      </w:r>
      <w:r w:rsidR="00550E65" w:rsidRPr="003D7993">
        <w:rPr>
          <w:b/>
          <w:sz w:val="24"/>
          <w:szCs w:val="24"/>
          <w:lang w:val="en-US"/>
        </w:rPr>
        <w:t xml:space="preserve">NĂNG </w:t>
      </w:r>
      <w:r w:rsidR="00172733" w:rsidRPr="003D7993">
        <w:rPr>
          <w:b/>
          <w:sz w:val="24"/>
          <w:szCs w:val="24"/>
          <w:lang w:val="en-US"/>
        </w:rPr>
        <w:t xml:space="preserve">LỰC </w:t>
      </w:r>
      <w:r w:rsidR="00F3413C" w:rsidRPr="003D7993">
        <w:rPr>
          <w:b/>
          <w:sz w:val="24"/>
          <w:szCs w:val="24"/>
          <w:lang w:val="en-US"/>
        </w:rPr>
        <w:t>ĐỐI VỚI</w:t>
      </w:r>
      <w:r w:rsidR="00F0154E" w:rsidRPr="003D7993">
        <w:rPr>
          <w:b/>
          <w:sz w:val="24"/>
          <w:szCs w:val="24"/>
          <w:lang w:val="en-US"/>
        </w:rPr>
        <w:t xml:space="preserve"> </w:t>
      </w:r>
      <w:r w:rsidR="006F7EC0" w:rsidRPr="003D7993">
        <w:rPr>
          <w:b/>
          <w:sz w:val="24"/>
          <w:szCs w:val="24"/>
          <w:lang w:val="en-US"/>
        </w:rPr>
        <w:t>NHÂN VIÊN</w:t>
      </w:r>
      <w:r w:rsidR="00010CCF" w:rsidRPr="003D7993">
        <w:rPr>
          <w:b/>
          <w:sz w:val="24"/>
          <w:szCs w:val="24"/>
          <w:lang w:val="en-US"/>
        </w:rPr>
        <w:t xml:space="preserve"> </w:t>
      </w:r>
      <w:r w:rsidR="006F7EC0" w:rsidRPr="003D7993">
        <w:rPr>
          <w:b/>
          <w:sz w:val="24"/>
          <w:szCs w:val="24"/>
          <w:lang w:val="en-US"/>
        </w:rPr>
        <w:t xml:space="preserve"> </w:t>
      </w:r>
    </w:p>
    <w:p w14:paraId="6AB7BD0D" w14:textId="77777777" w:rsidR="00471B14" w:rsidRPr="003D7993" w:rsidRDefault="00C70221" w:rsidP="00C70221">
      <w:pPr>
        <w:pStyle w:val="ListParagraph"/>
        <w:numPr>
          <w:ilvl w:val="1"/>
          <w:numId w:val="36"/>
        </w:numPr>
        <w:spacing w:line="312" w:lineRule="auto"/>
        <w:rPr>
          <w:b/>
          <w:sz w:val="24"/>
          <w:szCs w:val="24"/>
        </w:rPr>
      </w:pPr>
      <w:r w:rsidRPr="003D7993">
        <w:rPr>
          <w:b/>
          <w:sz w:val="24"/>
          <w:szCs w:val="24"/>
        </w:rPr>
        <w:t xml:space="preserve"> </w:t>
      </w:r>
      <w:commentRangeStart w:id="4"/>
      <w:r w:rsidR="00F3413C" w:rsidRPr="003D7993">
        <w:rPr>
          <w:b/>
          <w:sz w:val="24"/>
          <w:szCs w:val="24"/>
        </w:rPr>
        <w:t>Các yêu cầu năng lực chủ yếu đối với</w:t>
      </w:r>
      <w:r w:rsidR="00471B14" w:rsidRPr="003D7993">
        <w:rPr>
          <w:b/>
          <w:sz w:val="24"/>
          <w:szCs w:val="24"/>
        </w:rPr>
        <w:t xml:space="preserve"> nhân viên</w:t>
      </w:r>
      <w:commentRangeEnd w:id="4"/>
      <w:r w:rsidR="003C078F">
        <w:rPr>
          <w:rStyle w:val="CommentReference"/>
          <w:rFonts w:ascii="Cambria" w:eastAsia="Cambria" w:hAnsi="Cambria"/>
          <w:lang w:val="en-US" w:eastAsia="en-US"/>
        </w:rPr>
        <w:commentReference w:id="4"/>
      </w:r>
      <w:bookmarkStart w:id="5" w:name="_GoBack"/>
      <w:bookmarkEnd w:id="5"/>
      <w:r w:rsidR="00E261CC" w:rsidRPr="003D7993">
        <w:rPr>
          <w:b/>
          <w:sz w:val="24"/>
          <w:szCs w:val="24"/>
        </w:rPr>
        <w:tab/>
      </w:r>
    </w:p>
    <w:p w14:paraId="25DC9C9B" w14:textId="77777777" w:rsidR="001F07C0" w:rsidRPr="003D7993" w:rsidRDefault="001F07C0" w:rsidP="001F07C0">
      <w:pPr>
        <w:spacing w:line="312" w:lineRule="auto"/>
        <w:ind w:firstLine="454"/>
        <w:rPr>
          <w:b/>
          <w:i/>
          <w:sz w:val="24"/>
          <w:szCs w:val="24"/>
        </w:rPr>
      </w:pPr>
      <w:r w:rsidRPr="003D7993">
        <w:rPr>
          <w:sz w:val="24"/>
          <w:szCs w:val="24"/>
        </w:rPr>
        <w:t xml:space="preserve">Xin Quý Ông /Bà cho biết </w:t>
      </w:r>
      <w:r w:rsidRPr="003D7993">
        <w:rPr>
          <w:color w:val="000000"/>
          <w:sz w:val="24"/>
          <w:szCs w:val="24"/>
          <w:u w:color="FF0000"/>
        </w:rPr>
        <w:t>mức</w:t>
      </w:r>
      <w:r w:rsidRPr="003D7993">
        <w:rPr>
          <w:sz w:val="24"/>
          <w:szCs w:val="24"/>
        </w:rPr>
        <w:t xml:space="preserve"> yêu cầu năng lực cần thiết đối với nhân </w:t>
      </w:r>
      <w:r w:rsidR="0074182E" w:rsidRPr="003D7993">
        <w:rPr>
          <w:sz w:val="24"/>
          <w:szCs w:val="24"/>
        </w:rPr>
        <w:t>lực</w:t>
      </w:r>
      <w:r w:rsidRPr="003D7993">
        <w:rPr>
          <w:sz w:val="24"/>
          <w:szCs w:val="24"/>
        </w:rPr>
        <w:t xml:space="preserve"> theo lĩnh vực chuyên môn </w:t>
      </w:r>
      <w:r w:rsidRPr="003D7993">
        <w:rPr>
          <w:b/>
          <w:i/>
          <w:sz w:val="24"/>
          <w:szCs w:val="24"/>
        </w:rPr>
        <w:t xml:space="preserve">bằng cách </w:t>
      </w:r>
      <w:r w:rsidRPr="003D7993">
        <w:rPr>
          <w:b/>
          <w:i/>
          <w:color w:val="000000"/>
          <w:sz w:val="24"/>
          <w:szCs w:val="24"/>
          <w:u w:color="FF0000"/>
        </w:rPr>
        <w:t>điền</w:t>
      </w:r>
      <w:r w:rsidRPr="003D7993">
        <w:rPr>
          <w:b/>
          <w:i/>
          <w:sz w:val="24"/>
          <w:szCs w:val="24"/>
        </w:rPr>
        <w:t xml:space="preserve"> giá trị 1, 2 hoặc 3 vào </w:t>
      </w:r>
      <w:r w:rsidRPr="003D7993">
        <w:rPr>
          <w:b/>
          <w:i/>
          <w:color w:val="000000"/>
          <w:sz w:val="24"/>
          <w:szCs w:val="24"/>
          <w:u w:color="FF0000"/>
        </w:rPr>
        <w:t>bảng</w:t>
      </w:r>
      <w:r w:rsidRPr="003D7993">
        <w:rPr>
          <w:b/>
          <w:i/>
          <w:sz w:val="24"/>
          <w:szCs w:val="24"/>
        </w:rPr>
        <w:t xml:space="preserve"> dưới đây với các tiêu chí sau:</w:t>
      </w:r>
      <w:r w:rsidRPr="003D7993">
        <w:rPr>
          <w:i/>
          <w:sz w:val="24"/>
          <w:szCs w:val="24"/>
        </w:rPr>
        <w:t xml:space="preserve">   </w:t>
      </w:r>
    </w:p>
    <w:p w14:paraId="1B709A9C" w14:textId="77777777" w:rsidR="001F07C0" w:rsidRPr="003D7993" w:rsidRDefault="001F07C0" w:rsidP="001F07C0">
      <w:pPr>
        <w:spacing w:line="312" w:lineRule="auto"/>
        <w:rPr>
          <w:b/>
          <w:i/>
          <w:sz w:val="24"/>
          <w:szCs w:val="24"/>
        </w:rPr>
      </w:pPr>
      <w:r w:rsidRPr="003D7993">
        <w:rPr>
          <w:b/>
          <w:i/>
          <w:sz w:val="24"/>
          <w:szCs w:val="24"/>
        </w:rPr>
        <w:t xml:space="preserve">- Mức độ yêu cầu về năng lực chuyên môn </w:t>
      </w:r>
      <w:r w:rsidRPr="003D7993">
        <w:rPr>
          <w:b/>
          <w:i/>
          <w:color w:val="000000"/>
          <w:sz w:val="24"/>
          <w:szCs w:val="24"/>
          <w:u w:color="FF0000"/>
        </w:rPr>
        <w:t>chính</w:t>
      </w:r>
      <w:r w:rsidRPr="003D7993">
        <w:rPr>
          <w:b/>
          <w:i/>
          <w:sz w:val="24"/>
          <w:szCs w:val="24"/>
        </w:rPr>
        <w:t>:</w:t>
      </w:r>
    </w:p>
    <w:p w14:paraId="49E82445" w14:textId="77777777" w:rsidR="00BF04DD" w:rsidRPr="003D7993" w:rsidRDefault="001F07C0" w:rsidP="00350052">
      <w:pPr>
        <w:pStyle w:val="ListParagraph"/>
        <w:tabs>
          <w:tab w:val="left" w:pos="4820"/>
        </w:tabs>
        <w:spacing w:line="312" w:lineRule="auto"/>
        <w:ind w:left="426"/>
        <w:rPr>
          <w:sz w:val="24"/>
          <w:szCs w:val="24"/>
        </w:rPr>
      </w:pPr>
      <w:r w:rsidRPr="003D7993">
        <w:rPr>
          <w:sz w:val="24"/>
          <w:szCs w:val="24"/>
        </w:rPr>
        <w:t>1 : Thực hiện các dịch vụ, nghiệp vụ đơn lẻ</w:t>
      </w:r>
      <w:r w:rsidR="00350052" w:rsidRPr="003D7993">
        <w:rPr>
          <w:sz w:val="24"/>
          <w:szCs w:val="24"/>
        </w:rPr>
        <w:tab/>
      </w:r>
    </w:p>
    <w:p w14:paraId="69C43D7C" w14:textId="77777777" w:rsidR="00BF04DD" w:rsidRPr="003D7993" w:rsidRDefault="001F07C0" w:rsidP="00350052">
      <w:pPr>
        <w:pStyle w:val="ListParagraph"/>
        <w:tabs>
          <w:tab w:val="left" w:pos="4820"/>
        </w:tabs>
        <w:spacing w:line="312" w:lineRule="auto"/>
        <w:ind w:left="426"/>
        <w:rPr>
          <w:sz w:val="24"/>
          <w:szCs w:val="24"/>
        </w:rPr>
      </w:pPr>
      <w:r w:rsidRPr="003D7993">
        <w:rPr>
          <w:sz w:val="24"/>
          <w:szCs w:val="24"/>
        </w:rPr>
        <w:t xml:space="preserve">2 :  Quản trị vận hành </w:t>
      </w:r>
      <w:r w:rsidR="00350052" w:rsidRPr="003D7993">
        <w:rPr>
          <w:sz w:val="24"/>
          <w:szCs w:val="24"/>
        </w:rPr>
        <w:t xml:space="preserve">hệ thống </w:t>
      </w:r>
      <w:r w:rsidR="00BF04DD" w:rsidRPr="003D7993">
        <w:rPr>
          <w:sz w:val="24"/>
          <w:szCs w:val="24"/>
        </w:rPr>
        <w:t>thương mại điện tử</w:t>
      </w:r>
      <w:r w:rsidR="00350052" w:rsidRPr="003D7993">
        <w:rPr>
          <w:sz w:val="24"/>
          <w:szCs w:val="24"/>
        </w:rPr>
        <w:t xml:space="preserve"> sẵn có</w:t>
      </w:r>
    </w:p>
    <w:p w14:paraId="2877B6C2" w14:textId="77777777" w:rsidR="001F07C0" w:rsidRPr="003D7993" w:rsidRDefault="001F07C0" w:rsidP="00350052">
      <w:pPr>
        <w:pStyle w:val="ListParagraph"/>
        <w:tabs>
          <w:tab w:val="left" w:pos="4820"/>
        </w:tabs>
        <w:spacing w:line="312" w:lineRule="auto"/>
        <w:ind w:left="426"/>
        <w:rPr>
          <w:sz w:val="24"/>
          <w:szCs w:val="24"/>
        </w:rPr>
      </w:pPr>
      <w:r w:rsidRPr="003D7993">
        <w:rPr>
          <w:sz w:val="24"/>
          <w:szCs w:val="24"/>
        </w:rPr>
        <w:t xml:space="preserve">3:  Nghiên cứu phát triển </w:t>
      </w:r>
      <w:r w:rsidR="00350052" w:rsidRPr="003D7993">
        <w:rPr>
          <w:sz w:val="24"/>
          <w:szCs w:val="24"/>
        </w:rPr>
        <w:t xml:space="preserve">hệ thống </w:t>
      </w:r>
      <w:r w:rsidR="00BF04DD" w:rsidRPr="003D7993">
        <w:rPr>
          <w:sz w:val="24"/>
          <w:szCs w:val="24"/>
        </w:rPr>
        <w:t>thương mại điện tử</w:t>
      </w:r>
      <w:r w:rsidR="00350052" w:rsidRPr="003D7993">
        <w:rPr>
          <w:sz w:val="24"/>
          <w:szCs w:val="24"/>
        </w:rPr>
        <w:t xml:space="preserve">  mới</w:t>
      </w:r>
      <w:r w:rsidRPr="003D7993">
        <w:rPr>
          <w:sz w:val="24"/>
          <w:szCs w:val="24"/>
        </w:rPr>
        <w:t xml:space="preserve"> </w:t>
      </w:r>
    </w:p>
    <w:p w14:paraId="13AAFBDC" w14:textId="77777777" w:rsidR="001F07C0" w:rsidRPr="003D7993" w:rsidRDefault="001F07C0" w:rsidP="001F07C0">
      <w:pPr>
        <w:spacing w:line="312" w:lineRule="auto"/>
        <w:rPr>
          <w:b/>
          <w:i/>
          <w:sz w:val="24"/>
          <w:szCs w:val="24"/>
        </w:rPr>
      </w:pPr>
      <w:r w:rsidRPr="003D7993">
        <w:rPr>
          <w:b/>
          <w:sz w:val="24"/>
          <w:szCs w:val="24"/>
        </w:rPr>
        <w:t xml:space="preserve">- </w:t>
      </w:r>
      <w:r w:rsidRPr="003D7993">
        <w:rPr>
          <w:b/>
          <w:i/>
          <w:sz w:val="24"/>
          <w:szCs w:val="24"/>
        </w:rPr>
        <w:t xml:space="preserve">Mức độ yêu cầu về năng lực </w:t>
      </w:r>
      <w:r w:rsidRPr="003D7993">
        <w:rPr>
          <w:b/>
          <w:i/>
          <w:color w:val="000000"/>
          <w:sz w:val="24"/>
          <w:szCs w:val="24"/>
          <w:u w:color="FF0000"/>
        </w:rPr>
        <w:t>ngoại ngữ</w:t>
      </w:r>
      <w:r w:rsidRPr="003D7993">
        <w:rPr>
          <w:b/>
          <w:i/>
          <w:sz w:val="24"/>
          <w:szCs w:val="24"/>
        </w:rPr>
        <w:t xml:space="preserve">: </w:t>
      </w:r>
    </w:p>
    <w:p w14:paraId="218CD00F" w14:textId="77777777" w:rsidR="00BF04DD" w:rsidRPr="003D7993" w:rsidRDefault="001F07C0" w:rsidP="00EF0B77">
      <w:pPr>
        <w:pStyle w:val="ListParagraph"/>
        <w:spacing w:line="312" w:lineRule="auto"/>
        <w:ind w:left="426"/>
        <w:rPr>
          <w:sz w:val="24"/>
          <w:szCs w:val="24"/>
        </w:rPr>
      </w:pPr>
      <w:r w:rsidRPr="003D7993">
        <w:rPr>
          <w:sz w:val="24"/>
          <w:szCs w:val="24"/>
        </w:rPr>
        <w:t>1 : Giao tiếp cơ bản</w:t>
      </w:r>
      <w:r w:rsidR="00EF0B77" w:rsidRPr="003D7993">
        <w:rPr>
          <w:sz w:val="24"/>
          <w:szCs w:val="24"/>
        </w:rPr>
        <w:t xml:space="preserve">      </w:t>
      </w:r>
      <w:r w:rsidRPr="003D7993">
        <w:rPr>
          <w:sz w:val="24"/>
          <w:szCs w:val="24"/>
        </w:rPr>
        <w:tab/>
      </w:r>
      <w:r w:rsidRPr="003D7993">
        <w:rPr>
          <w:sz w:val="24"/>
          <w:szCs w:val="24"/>
        </w:rPr>
        <w:tab/>
      </w:r>
      <w:r w:rsidRPr="003D7993">
        <w:rPr>
          <w:sz w:val="24"/>
          <w:szCs w:val="24"/>
        </w:rPr>
        <w:tab/>
        <w:t xml:space="preserve">      </w:t>
      </w:r>
      <w:r w:rsidR="00EF0B77" w:rsidRPr="003D7993">
        <w:rPr>
          <w:sz w:val="24"/>
          <w:szCs w:val="24"/>
        </w:rPr>
        <w:tab/>
      </w:r>
      <w:r w:rsidR="00EF0B77" w:rsidRPr="003D7993">
        <w:rPr>
          <w:sz w:val="24"/>
          <w:szCs w:val="24"/>
        </w:rPr>
        <w:tab/>
        <w:t xml:space="preserve">     </w:t>
      </w:r>
    </w:p>
    <w:p w14:paraId="32169E93" w14:textId="77777777" w:rsidR="00BF04DD" w:rsidRPr="003D7993" w:rsidRDefault="001F07C0" w:rsidP="00EF0B77">
      <w:pPr>
        <w:pStyle w:val="ListParagraph"/>
        <w:spacing w:line="312" w:lineRule="auto"/>
        <w:ind w:left="426"/>
        <w:rPr>
          <w:sz w:val="24"/>
          <w:szCs w:val="24"/>
        </w:rPr>
      </w:pPr>
      <w:r w:rsidRPr="003D7993">
        <w:rPr>
          <w:sz w:val="24"/>
          <w:szCs w:val="24"/>
        </w:rPr>
        <w:t xml:space="preserve">2 :  Trao đổi thông tin giao dịch thương mại    </w:t>
      </w:r>
      <w:r w:rsidR="00EF0B77" w:rsidRPr="003D7993">
        <w:rPr>
          <w:sz w:val="24"/>
          <w:szCs w:val="24"/>
        </w:rPr>
        <w:t xml:space="preserve">   </w:t>
      </w:r>
    </w:p>
    <w:p w14:paraId="28CE400D" w14:textId="77777777" w:rsidR="001F07C0" w:rsidRPr="003D7993" w:rsidRDefault="001F07C0" w:rsidP="00EF0B77">
      <w:pPr>
        <w:pStyle w:val="ListParagraph"/>
        <w:spacing w:line="312" w:lineRule="auto"/>
        <w:ind w:left="426"/>
        <w:rPr>
          <w:sz w:val="24"/>
          <w:szCs w:val="24"/>
        </w:rPr>
      </w:pPr>
      <w:r w:rsidRPr="003D7993">
        <w:rPr>
          <w:sz w:val="24"/>
          <w:szCs w:val="24"/>
        </w:rPr>
        <w:t xml:space="preserve">3 :  Trình bày, </w:t>
      </w:r>
      <w:r w:rsidR="00EF0B77" w:rsidRPr="003D7993">
        <w:rPr>
          <w:sz w:val="24"/>
          <w:szCs w:val="24"/>
        </w:rPr>
        <w:t>thảo</w:t>
      </w:r>
      <w:r w:rsidRPr="003D7993">
        <w:rPr>
          <w:sz w:val="24"/>
          <w:szCs w:val="24"/>
        </w:rPr>
        <w:t xml:space="preserve"> luận vấn đề chuyên môn</w:t>
      </w:r>
    </w:p>
    <w:p w14:paraId="0B7BF39D" w14:textId="77777777" w:rsidR="001F07C0" w:rsidRPr="003D7993" w:rsidRDefault="001F07C0" w:rsidP="001F07C0">
      <w:pPr>
        <w:spacing w:line="312" w:lineRule="auto"/>
        <w:rPr>
          <w:b/>
          <w:i/>
          <w:sz w:val="24"/>
          <w:szCs w:val="24"/>
        </w:rPr>
      </w:pPr>
      <w:r w:rsidRPr="003D7993">
        <w:rPr>
          <w:b/>
          <w:i/>
          <w:sz w:val="24"/>
          <w:szCs w:val="24"/>
        </w:rPr>
        <w:t>- Mức độ yêu cầu về kỹ n</w:t>
      </w:r>
      <w:r w:rsidR="00CB107D">
        <w:rPr>
          <w:b/>
          <w:i/>
          <w:sz w:val="24"/>
          <w:szCs w:val="24"/>
        </w:rPr>
        <w:t>ăng sử dụng công nghệ thông tin</w:t>
      </w:r>
      <w:r w:rsidRPr="003D7993">
        <w:rPr>
          <w:b/>
          <w:i/>
          <w:sz w:val="24"/>
          <w:szCs w:val="24"/>
        </w:rPr>
        <w:t xml:space="preserve">: </w:t>
      </w:r>
    </w:p>
    <w:p w14:paraId="2D3D8D0D" w14:textId="77777777" w:rsidR="00BF04DD" w:rsidRPr="003D7993" w:rsidRDefault="001F07C0" w:rsidP="001F07C0">
      <w:pPr>
        <w:pStyle w:val="ListParagraph"/>
        <w:spacing w:line="312" w:lineRule="auto"/>
        <w:rPr>
          <w:sz w:val="24"/>
          <w:szCs w:val="24"/>
        </w:rPr>
      </w:pPr>
      <w:r w:rsidRPr="003D7993">
        <w:rPr>
          <w:sz w:val="24"/>
          <w:szCs w:val="24"/>
        </w:rPr>
        <w:t xml:space="preserve">1 : </w:t>
      </w:r>
      <w:r w:rsidR="005A354D" w:rsidRPr="003D7993">
        <w:rPr>
          <w:sz w:val="24"/>
          <w:szCs w:val="24"/>
        </w:rPr>
        <w:t>Ứ</w:t>
      </w:r>
      <w:r w:rsidRPr="003D7993">
        <w:rPr>
          <w:sz w:val="24"/>
          <w:szCs w:val="24"/>
        </w:rPr>
        <w:t xml:space="preserve">ng dụng </w:t>
      </w:r>
      <w:r w:rsidR="005A354D" w:rsidRPr="003D7993">
        <w:rPr>
          <w:sz w:val="24"/>
          <w:szCs w:val="24"/>
        </w:rPr>
        <w:t xml:space="preserve">trong công việc </w:t>
      </w:r>
      <w:r w:rsidRPr="003D7993">
        <w:rPr>
          <w:sz w:val="24"/>
          <w:szCs w:val="24"/>
        </w:rPr>
        <w:tab/>
      </w:r>
      <w:r w:rsidRPr="003D7993">
        <w:rPr>
          <w:sz w:val="24"/>
          <w:szCs w:val="24"/>
        </w:rPr>
        <w:tab/>
        <w:t xml:space="preserve">             </w:t>
      </w:r>
      <w:r w:rsidR="005A354D" w:rsidRPr="003D7993">
        <w:rPr>
          <w:sz w:val="24"/>
          <w:szCs w:val="24"/>
        </w:rPr>
        <w:tab/>
        <w:t xml:space="preserve">    </w:t>
      </w:r>
      <w:r w:rsidRPr="003D7993">
        <w:rPr>
          <w:sz w:val="24"/>
          <w:szCs w:val="24"/>
        </w:rPr>
        <w:t xml:space="preserve"> </w:t>
      </w:r>
    </w:p>
    <w:p w14:paraId="2D58FC59" w14:textId="77777777" w:rsidR="00BF04DD" w:rsidRPr="003D7993" w:rsidRDefault="001F07C0" w:rsidP="001F07C0">
      <w:pPr>
        <w:pStyle w:val="ListParagraph"/>
        <w:spacing w:line="312" w:lineRule="auto"/>
        <w:rPr>
          <w:sz w:val="24"/>
          <w:szCs w:val="24"/>
        </w:rPr>
      </w:pPr>
      <w:r w:rsidRPr="003D7993">
        <w:rPr>
          <w:sz w:val="24"/>
          <w:szCs w:val="24"/>
        </w:rPr>
        <w:lastRenderedPageBreak/>
        <w:t xml:space="preserve">2 :  </w:t>
      </w:r>
      <w:r w:rsidR="005A354D" w:rsidRPr="003D7993">
        <w:rPr>
          <w:sz w:val="24"/>
          <w:szCs w:val="24"/>
        </w:rPr>
        <w:t>Tham gia q</w:t>
      </w:r>
      <w:r w:rsidRPr="003D7993">
        <w:rPr>
          <w:sz w:val="24"/>
          <w:szCs w:val="24"/>
        </w:rPr>
        <w:t>uản trị hệ thống thông tin</w:t>
      </w:r>
      <w:r w:rsidRPr="003D7993">
        <w:rPr>
          <w:sz w:val="24"/>
          <w:szCs w:val="24"/>
        </w:rPr>
        <w:tab/>
        <w:t xml:space="preserve">     </w:t>
      </w:r>
    </w:p>
    <w:p w14:paraId="49D5A6E4" w14:textId="77777777" w:rsidR="001F07C0" w:rsidRPr="003D7993" w:rsidRDefault="001F07C0" w:rsidP="001F07C0">
      <w:pPr>
        <w:pStyle w:val="ListParagraph"/>
        <w:spacing w:line="312" w:lineRule="auto"/>
        <w:rPr>
          <w:sz w:val="24"/>
          <w:szCs w:val="24"/>
        </w:rPr>
      </w:pPr>
      <w:r w:rsidRPr="003D7993">
        <w:rPr>
          <w:sz w:val="24"/>
          <w:szCs w:val="24"/>
        </w:rPr>
        <w:t>3 :  T</w:t>
      </w:r>
      <w:r w:rsidR="005A354D" w:rsidRPr="003D7993">
        <w:rPr>
          <w:sz w:val="24"/>
          <w:szCs w:val="24"/>
        </w:rPr>
        <w:t xml:space="preserve">ham gia </w:t>
      </w:r>
      <w:r w:rsidRPr="003D7993">
        <w:rPr>
          <w:sz w:val="24"/>
          <w:szCs w:val="24"/>
        </w:rPr>
        <w:t>phát triển hệ thống thông tin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4840"/>
        <w:gridCol w:w="1582"/>
        <w:gridCol w:w="1517"/>
        <w:gridCol w:w="1641"/>
      </w:tblGrid>
      <w:tr w:rsidR="00010CCF" w:rsidRPr="003D7993" w14:paraId="4799B5D3" w14:textId="77777777" w:rsidTr="00C70221">
        <w:trPr>
          <w:trHeight w:val="276"/>
        </w:trPr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4705A63" w14:textId="77777777" w:rsidR="00010CCF" w:rsidRPr="003D7993" w:rsidRDefault="009D51EC" w:rsidP="00FD2244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3D7993">
              <w:rPr>
                <w:sz w:val="24"/>
                <w:szCs w:val="24"/>
              </w:rPr>
              <w:t xml:space="preserve">       </w:t>
            </w:r>
            <w:r w:rsidR="005729F8" w:rsidRPr="003D7993">
              <w:rPr>
                <w:sz w:val="24"/>
                <w:szCs w:val="24"/>
              </w:rPr>
              <w:tab/>
              <w:t xml:space="preserve">   </w:t>
            </w:r>
            <w:r w:rsidR="00D43337" w:rsidRPr="003D7993">
              <w:rPr>
                <w:rFonts w:eastAsia="Calibri"/>
                <w:b/>
                <w:sz w:val="24"/>
                <w:szCs w:val="24"/>
              </w:rPr>
              <w:t>TT</w:t>
            </w:r>
          </w:p>
        </w:tc>
        <w:tc>
          <w:tcPr>
            <w:tcW w:w="2374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84E7A" w14:textId="77777777" w:rsidR="00010CCF" w:rsidRPr="003D7993" w:rsidRDefault="00010CCF" w:rsidP="00FD2244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3D7993">
              <w:rPr>
                <w:rFonts w:eastAsia="Calibri"/>
                <w:b/>
                <w:sz w:val="24"/>
                <w:szCs w:val="24"/>
              </w:rPr>
              <w:t>Lĩnh vực chuyên môn</w:t>
            </w:r>
          </w:p>
        </w:tc>
        <w:tc>
          <w:tcPr>
            <w:tcW w:w="2325" w:type="pct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1F74EE0" w14:textId="77777777" w:rsidR="00010CCF" w:rsidRPr="003D7993" w:rsidRDefault="00010CCF" w:rsidP="00FD2244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3D7993">
              <w:rPr>
                <w:rFonts w:eastAsia="Calibri"/>
                <w:b/>
                <w:sz w:val="24"/>
                <w:szCs w:val="24"/>
              </w:rPr>
              <w:t>Năng lực của nhân viên</w:t>
            </w:r>
          </w:p>
        </w:tc>
      </w:tr>
      <w:tr w:rsidR="005A354D" w:rsidRPr="003D7993" w14:paraId="3B60CF6B" w14:textId="77777777" w:rsidTr="00C70221">
        <w:trPr>
          <w:trHeight w:val="276"/>
        </w:trPr>
        <w:tc>
          <w:tcPr>
            <w:tcW w:w="3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EE1404F" w14:textId="77777777" w:rsidR="005A354D" w:rsidRPr="003D7993" w:rsidRDefault="005A354D" w:rsidP="00FD2244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23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CFCAD" w14:textId="77777777" w:rsidR="005A354D" w:rsidRPr="003D7993" w:rsidRDefault="005A354D" w:rsidP="00884330">
            <w:pPr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7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ashSmallGap" w:sz="4" w:space="0" w:color="auto"/>
            </w:tcBorders>
            <w:vAlign w:val="center"/>
          </w:tcPr>
          <w:p w14:paraId="3A265AEE" w14:textId="77777777" w:rsidR="005A354D" w:rsidRPr="003D7993" w:rsidRDefault="005A354D" w:rsidP="00FD2244">
            <w:pPr>
              <w:jc w:val="center"/>
              <w:rPr>
                <w:rFonts w:eastAsia="Calibri"/>
                <w:i/>
                <w:sz w:val="24"/>
                <w:szCs w:val="24"/>
              </w:rPr>
            </w:pPr>
            <w:r w:rsidRPr="003D7993">
              <w:rPr>
                <w:rFonts w:eastAsia="Calibri"/>
                <w:i/>
                <w:sz w:val="24"/>
                <w:szCs w:val="24"/>
              </w:rPr>
              <w:t>Năng lực chuyên môn</w:t>
            </w:r>
          </w:p>
        </w:tc>
        <w:tc>
          <w:tcPr>
            <w:tcW w:w="744" w:type="pct"/>
            <w:tcBorders>
              <w:top w:val="single" w:sz="4" w:space="0" w:color="000000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  <w:vAlign w:val="center"/>
          </w:tcPr>
          <w:p w14:paraId="6C7B2D62" w14:textId="77777777" w:rsidR="005A354D" w:rsidRPr="003D7993" w:rsidRDefault="005A354D" w:rsidP="00FD2244">
            <w:pPr>
              <w:jc w:val="center"/>
              <w:rPr>
                <w:rFonts w:eastAsia="Calibri"/>
                <w:i/>
                <w:sz w:val="24"/>
                <w:szCs w:val="24"/>
              </w:rPr>
            </w:pPr>
            <w:r w:rsidRPr="003D7993">
              <w:rPr>
                <w:rFonts w:eastAsia="Calibri"/>
                <w:i/>
                <w:sz w:val="24"/>
                <w:szCs w:val="24"/>
              </w:rPr>
              <w:t>Năng lực ngoại ngữ</w:t>
            </w:r>
          </w:p>
        </w:tc>
        <w:tc>
          <w:tcPr>
            <w:tcW w:w="805" w:type="pct"/>
            <w:tcBorders>
              <w:top w:val="single" w:sz="4" w:space="0" w:color="000000"/>
              <w:left w:val="dashSmallGap" w:sz="4" w:space="0" w:color="auto"/>
              <w:bottom w:val="single" w:sz="4" w:space="0" w:color="000000"/>
              <w:right w:val="dashSmallGap" w:sz="4" w:space="0" w:color="auto"/>
            </w:tcBorders>
            <w:vAlign w:val="center"/>
          </w:tcPr>
          <w:p w14:paraId="4C88E909" w14:textId="77777777" w:rsidR="005A354D" w:rsidRPr="003D7993" w:rsidRDefault="005A354D" w:rsidP="00FD2244">
            <w:pPr>
              <w:jc w:val="center"/>
              <w:rPr>
                <w:rFonts w:eastAsia="Calibri"/>
                <w:i/>
                <w:sz w:val="24"/>
                <w:szCs w:val="24"/>
              </w:rPr>
            </w:pPr>
            <w:r w:rsidRPr="003D7993">
              <w:rPr>
                <w:rFonts w:eastAsia="Calibri"/>
                <w:i/>
                <w:sz w:val="24"/>
                <w:szCs w:val="24"/>
              </w:rPr>
              <w:t>Kỹ năng sử dụng công nghệ thông tin</w:t>
            </w:r>
          </w:p>
        </w:tc>
      </w:tr>
      <w:tr w:rsidR="005A354D" w:rsidRPr="003D7993" w14:paraId="7903D10F" w14:textId="77777777" w:rsidTr="00C70221">
        <w:tc>
          <w:tcPr>
            <w:tcW w:w="301" w:type="pct"/>
            <w:tcBorders>
              <w:top w:val="single" w:sz="4" w:space="0" w:color="000000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020AD9" w14:textId="77777777" w:rsidR="005A354D" w:rsidRPr="003D7993" w:rsidRDefault="005A354D" w:rsidP="00AF0713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3D7993">
              <w:br w:type="page"/>
            </w:r>
            <w:r w:rsidRPr="003D7993">
              <w:rPr>
                <w:rFonts w:eastAsia="Calibri"/>
                <w:b/>
                <w:sz w:val="24"/>
                <w:szCs w:val="24"/>
              </w:rPr>
              <w:t>1</w:t>
            </w:r>
          </w:p>
        </w:tc>
        <w:tc>
          <w:tcPr>
            <w:tcW w:w="2374" w:type="pct"/>
            <w:tcBorders>
              <w:top w:val="single" w:sz="4" w:space="0" w:color="000000"/>
              <w:left w:val="single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4566EB8B" w14:textId="77777777" w:rsidR="005A354D" w:rsidRPr="003D7993" w:rsidRDefault="00CB107D" w:rsidP="007B6DD8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  <w:u w:color="FF0000"/>
              </w:rPr>
              <w:t>Marketing</w:t>
            </w:r>
          </w:p>
        </w:tc>
        <w:tc>
          <w:tcPr>
            <w:tcW w:w="776" w:type="pct"/>
            <w:tcBorders>
              <w:top w:val="single" w:sz="4" w:space="0" w:color="000000"/>
              <w:left w:val="dashSmallGap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1866FCA1" w14:textId="77777777" w:rsidR="005A354D" w:rsidRPr="003D7993" w:rsidRDefault="005A354D" w:rsidP="00FD2244">
            <w:pPr>
              <w:jc w:val="center"/>
              <w:rPr>
                <w:rFonts w:eastAsia="Calibri"/>
                <w:sz w:val="40"/>
                <w:szCs w:val="40"/>
              </w:rPr>
            </w:pPr>
          </w:p>
        </w:tc>
        <w:tc>
          <w:tcPr>
            <w:tcW w:w="744" w:type="pct"/>
            <w:tcBorders>
              <w:top w:val="single" w:sz="4" w:space="0" w:color="000000"/>
              <w:left w:val="dashSmallGap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41F66AC1" w14:textId="77777777" w:rsidR="005A354D" w:rsidRPr="003D7993" w:rsidRDefault="005A354D" w:rsidP="00FD2244">
            <w:pPr>
              <w:jc w:val="center"/>
              <w:rPr>
                <w:rFonts w:eastAsia="Calibri"/>
                <w:sz w:val="40"/>
                <w:szCs w:val="40"/>
              </w:rPr>
            </w:pPr>
          </w:p>
        </w:tc>
        <w:tc>
          <w:tcPr>
            <w:tcW w:w="805" w:type="pct"/>
            <w:tcBorders>
              <w:top w:val="single" w:sz="4" w:space="0" w:color="000000"/>
              <w:left w:val="dashSmallGap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256A45C8" w14:textId="77777777" w:rsidR="005A354D" w:rsidRPr="003D7993" w:rsidRDefault="005A354D" w:rsidP="00FD2244">
            <w:pPr>
              <w:jc w:val="center"/>
              <w:rPr>
                <w:rFonts w:eastAsia="Calibri"/>
                <w:sz w:val="40"/>
                <w:szCs w:val="40"/>
              </w:rPr>
            </w:pPr>
          </w:p>
        </w:tc>
      </w:tr>
      <w:tr w:rsidR="005A354D" w:rsidRPr="003D7993" w14:paraId="21A29D6F" w14:textId="77777777" w:rsidTr="00C70221">
        <w:tc>
          <w:tcPr>
            <w:tcW w:w="3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7830A0" w14:textId="77777777" w:rsidR="005A354D" w:rsidRPr="003D7993" w:rsidRDefault="005A354D" w:rsidP="007B6DD8">
            <w:pPr>
              <w:jc w:val="center"/>
              <w:rPr>
                <w:rFonts w:eastAsia="Calibri"/>
                <w:sz w:val="24"/>
                <w:szCs w:val="24"/>
              </w:rPr>
            </w:pPr>
            <w:r w:rsidRPr="003D7993">
              <w:rPr>
                <w:rFonts w:eastAsia="Calibri"/>
                <w:sz w:val="24"/>
                <w:szCs w:val="24"/>
              </w:rPr>
              <w:t>1.1</w:t>
            </w:r>
          </w:p>
        </w:tc>
        <w:tc>
          <w:tcPr>
            <w:tcW w:w="23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77EE2D7C" w14:textId="77777777" w:rsidR="005A354D" w:rsidRPr="003D7993" w:rsidRDefault="005A354D" w:rsidP="006D11F0">
            <w:pPr>
              <w:rPr>
                <w:rFonts w:eastAsia="Calibri"/>
                <w:sz w:val="24"/>
                <w:szCs w:val="24"/>
              </w:rPr>
            </w:pPr>
            <w:r w:rsidRPr="003D7993">
              <w:rPr>
                <w:rFonts w:eastAsia="Calibri"/>
                <w:sz w:val="24"/>
                <w:szCs w:val="24"/>
              </w:rPr>
              <w:t xml:space="preserve">Thiết kế và phát triển </w:t>
            </w:r>
            <w:r w:rsidR="00ED1EDF" w:rsidRPr="003D7993">
              <w:rPr>
                <w:rFonts w:eastAsia="Calibri"/>
                <w:sz w:val="24"/>
                <w:szCs w:val="24"/>
              </w:rPr>
              <w:t xml:space="preserve">hệ thống marketing </w:t>
            </w:r>
            <w:r w:rsidR="00CB107D">
              <w:rPr>
                <w:rFonts w:eastAsia="Calibri"/>
                <w:sz w:val="24"/>
                <w:szCs w:val="24"/>
              </w:rPr>
              <w:t xml:space="preserve">và marketing </w:t>
            </w:r>
            <w:r w:rsidR="00ED1EDF" w:rsidRPr="003D7993">
              <w:rPr>
                <w:rFonts w:eastAsia="Calibri"/>
                <w:sz w:val="24"/>
                <w:szCs w:val="24"/>
              </w:rPr>
              <w:t>online</w:t>
            </w:r>
          </w:p>
        </w:tc>
        <w:tc>
          <w:tcPr>
            <w:tcW w:w="776" w:type="pct"/>
            <w:tcBorders>
              <w:top w:val="dotted" w:sz="4" w:space="0" w:color="auto"/>
              <w:left w:val="dashSmallGap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0753D334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dotted" w:sz="4" w:space="0" w:color="auto"/>
              <w:left w:val="dashSmallGap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35DA2DC2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dotted" w:sz="4" w:space="0" w:color="auto"/>
              <w:left w:val="dashSmallGap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0E1A4A57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A354D" w:rsidRPr="003D7993" w14:paraId="55A8D7FE" w14:textId="77777777" w:rsidTr="00C70221">
        <w:tc>
          <w:tcPr>
            <w:tcW w:w="3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7E7D25" w14:textId="77777777" w:rsidR="005A354D" w:rsidRPr="003D7993" w:rsidRDefault="005A354D" w:rsidP="007B6DD8">
            <w:pPr>
              <w:jc w:val="center"/>
              <w:rPr>
                <w:rFonts w:eastAsia="Calibri"/>
                <w:sz w:val="24"/>
                <w:szCs w:val="24"/>
              </w:rPr>
            </w:pPr>
            <w:r w:rsidRPr="003D7993">
              <w:rPr>
                <w:rFonts w:eastAsia="Calibri"/>
                <w:sz w:val="24"/>
                <w:szCs w:val="24"/>
              </w:rPr>
              <w:t>1.2</w:t>
            </w:r>
          </w:p>
        </w:tc>
        <w:tc>
          <w:tcPr>
            <w:tcW w:w="23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6D93DBC4" w14:textId="77777777" w:rsidR="005A354D" w:rsidRPr="003D7993" w:rsidRDefault="005A354D" w:rsidP="007B6DD8">
            <w:pPr>
              <w:rPr>
                <w:rFonts w:eastAsia="Calibri"/>
                <w:sz w:val="24"/>
                <w:szCs w:val="24"/>
              </w:rPr>
            </w:pPr>
            <w:r w:rsidRPr="003D7993">
              <w:rPr>
                <w:rFonts w:eastAsia="Calibri"/>
                <w:sz w:val="24"/>
                <w:szCs w:val="24"/>
              </w:rPr>
              <w:t xml:space="preserve">Tổ chức </w:t>
            </w:r>
            <w:r w:rsidR="00ED1EDF" w:rsidRPr="003D7993">
              <w:rPr>
                <w:rFonts w:eastAsia="Calibri"/>
                <w:sz w:val="24"/>
                <w:szCs w:val="24"/>
              </w:rPr>
              <w:t>vận hành</w:t>
            </w:r>
            <w:r w:rsidRPr="003D7993">
              <w:rPr>
                <w:rFonts w:eastAsia="Calibri"/>
                <w:sz w:val="24"/>
                <w:szCs w:val="24"/>
              </w:rPr>
              <w:t xml:space="preserve"> </w:t>
            </w:r>
            <w:r w:rsidR="00ED1EDF" w:rsidRPr="003D7993">
              <w:rPr>
                <w:rFonts w:eastAsia="Calibri"/>
                <w:color w:val="000000"/>
                <w:sz w:val="24"/>
                <w:szCs w:val="24"/>
                <w:u w:color="FF0000"/>
              </w:rPr>
              <w:t>h</w:t>
            </w:r>
            <w:r w:rsidR="003D7993" w:rsidRPr="003D7993">
              <w:rPr>
                <w:rFonts w:eastAsia="Calibri"/>
                <w:color w:val="000000"/>
                <w:sz w:val="24"/>
                <w:szCs w:val="24"/>
                <w:u w:color="FF0000"/>
              </w:rPr>
              <w:t>ệ</w:t>
            </w:r>
            <w:r w:rsidR="00ED1EDF" w:rsidRPr="003D7993">
              <w:rPr>
                <w:rFonts w:eastAsia="Calibri"/>
                <w:color w:val="000000"/>
                <w:sz w:val="24"/>
                <w:szCs w:val="24"/>
                <w:u w:color="FF0000"/>
              </w:rPr>
              <w:t xml:space="preserve"> thống</w:t>
            </w:r>
            <w:r w:rsidRPr="003D7993"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776" w:type="pct"/>
            <w:tcBorders>
              <w:top w:val="dotted" w:sz="4" w:space="0" w:color="auto"/>
              <w:left w:val="dashSmallGap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5C62DA9F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dotted" w:sz="4" w:space="0" w:color="auto"/>
              <w:left w:val="dashSmallGap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5769FFAB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dotted" w:sz="4" w:space="0" w:color="auto"/>
              <w:left w:val="dashSmallGap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18823145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A354D" w:rsidRPr="003D7993" w14:paraId="5A2485BF" w14:textId="77777777" w:rsidTr="00C70221">
        <w:tc>
          <w:tcPr>
            <w:tcW w:w="3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730064" w14:textId="77777777" w:rsidR="005A354D" w:rsidRPr="003D7993" w:rsidRDefault="005A354D" w:rsidP="007B6DD8">
            <w:pPr>
              <w:jc w:val="center"/>
              <w:rPr>
                <w:rFonts w:eastAsia="Calibri"/>
                <w:sz w:val="24"/>
                <w:szCs w:val="24"/>
              </w:rPr>
            </w:pPr>
            <w:r w:rsidRPr="003D7993">
              <w:rPr>
                <w:rFonts w:eastAsia="Calibri"/>
                <w:sz w:val="24"/>
                <w:szCs w:val="24"/>
              </w:rPr>
              <w:t>1.3</w:t>
            </w:r>
          </w:p>
        </w:tc>
        <w:tc>
          <w:tcPr>
            <w:tcW w:w="23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5BE2E35A" w14:textId="77777777" w:rsidR="005A354D" w:rsidRPr="003D7993" w:rsidRDefault="00ED1EDF" w:rsidP="00C91E39">
            <w:pPr>
              <w:rPr>
                <w:rFonts w:eastAsia="Calibri"/>
                <w:sz w:val="24"/>
                <w:szCs w:val="24"/>
              </w:rPr>
            </w:pPr>
            <w:r w:rsidRPr="003D7993">
              <w:rPr>
                <w:rFonts w:eastAsia="Calibri"/>
                <w:sz w:val="24"/>
                <w:szCs w:val="24"/>
              </w:rPr>
              <w:t xml:space="preserve">Các chiến dịch quảng cáo </w:t>
            </w:r>
            <w:r w:rsidRPr="003D7993">
              <w:rPr>
                <w:rFonts w:eastAsia="Calibri"/>
                <w:color w:val="000000"/>
                <w:sz w:val="24"/>
                <w:szCs w:val="24"/>
                <w:u w:color="FF0000"/>
              </w:rPr>
              <w:t>online</w:t>
            </w:r>
          </w:p>
        </w:tc>
        <w:tc>
          <w:tcPr>
            <w:tcW w:w="776" w:type="pct"/>
            <w:tcBorders>
              <w:top w:val="dotted" w:sz="4" w:space="0" w:color="auto"/>
              <w:left w:val="dashSmallGap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2A38EA89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dotted" w:sz="4" w:space="0" w:color="auto"/>
              <w:left w:val="dashSmallGap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648A4064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dotted" w:sz="4" w:space="0" w:color="auto"/>
              <w:left w:val="dashSmallGap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26D52621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A354D" w:rsidRPr="003D7993" w14:paraId="37D0046D" w14:textId="77777777" w:rsidTr="00C70221">
        <w:tc>
          <w:tcPr>
            <w:tcW w:w="3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2BCE59" w14:textId="77777777" w:rsidR="005A354D" w:rsidRPr="003D7993" w:rsidRDefault="005A354D" w:rsidP="007B6DD8">
            <w:pPr>
              <w:jc w:val="center"/>
              <w:rPr>
                <w:rFonts w:eastAsia="Calibri"/>
                <w:sz w:val="24"/>
                <w:szCs w:val="24"/>
              </w:rPr>
            </w:pPr>
            <w:r w:rsidRPr="003D7993">
              <w:rPr>
                <w:rFonts w:eastAsia="Calibri"/>
                <w:sz w:val="24"/>
                <w:szCs w:val="24"/>
              </w:rPr>
              <w:t>1.4</w:t>
            </w:r>
          </w:p>
        </w:tc>
        <w:tc>
          <w:tcPr>
            <w:tcW w:w="23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1997FDA2" w14:textId="77777777" w:rsidR="005A354D" w:rsidRPr="003D7993" w:rsidRDefault="005A354D" w:rsidP="00C91E39">
            <w:pPr>
              <w:rPr>
                <w:rFonts w:eastAsia="Calibri"/>
                <w:sz w:val="24"/>
                <w:szCs w:val="24"/>
              </w:rPr>
            </w:pPr>
            <w:r w:rsidRPr="003D7993">
              <w:rPr>
                <w:rFonts w:eastAsia="Calibri"/>
                <w:sz w:val="24"/>
                <w:szCs w:val="24"/>
              </w:rPr>
              <w:t xml:space="preserve">Tư vấn </w:t>
            </w:r>
            <w:r w:rsidR="00ED1EDF" w:rsidRPr="003D7993">
              <w:rPr>
                <w:rFonts w:eastAsia="Calibri"/>
                <w:sz w:val="24"/>
                <w:szCs w:val="24"/>
              </w:rPr>
              <w:t>đề xuất giải pháp thương mại điện tử</w:t>
            </w:r>
          </w:p>
        </w:tc>
        <w:tc>
          <w:tcPr>
            <w:tcW w:w="776" w:type="pct"/>
            <w:tcBorders>
              <w:top w:val="dotted" w:sz="4" w:space="0" w:color="auto"/>
              <w:left w:val="dashSmallGap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76E9E665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dotted" w:sz="4" w:space="0" w:color="auto"/>
              <w:left w:val="dashSmallGap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0638B9E4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dotted" w:sz="4" w:space="0" w:color="auto"/>
              <w:left w:val="dashSmallGap" w:sz="4" w:space="0" w:color="auto"/>
              <w:bottom w:val="dotted" w:sz="4" w:space="0" w:color="auto"/>
              <w:right w:val="dashSmallGap" w:sz="4" w:space="0" w:color="auto"/>
            </w:tcBorders>
            <w:vAlign w:val="center"/>
          </w:tcPr>
          <w:p w14:paraId="4940036B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A354D" w:rsidRPr="003D7993" w14:paraId="1E2BA11C" w14:textId="77777777" w:rsidTr="00C70221">
        <w:tc>
          <w:tcPr>
            <w:tcW w:w="301" w:type="pct"/>
            <w:tcBorders>
              <w:top w:val="single" w:sz="4" w:space="0" w:color="000000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42469A4C" w14:textId="77777777" w:rsidR="005A354D" w:rsidRPr="003D7993" w:rsidRDefault="005A354D" w:rsidP="00FD2244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3D7993">
              <w:rPr>
                <w:rFonts w:eastAsia="Calibri"/>
                <w:b/>
                <w:sz w:val="24"/>
                <w:szCs w:val="24"/>
              </w:rPr>
              <w:t>2</w:t>
            </w:r>
          </w:p>
        </w:tc>
        <w:tc>
          <w:tcPr>
            <w:tcW w:w="2374" w:type="pct"/>
            <w:tcBorders>
              <w:top w:val="single" w:sz="4" w:space="0" w:color="000000"/>
              <w:left w:val="single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299A2124" w14:textId="77777777" w:rsidR="005A354D" w:rsidRPr="003D7993" w:rsidRDefault="008B5BA8" w:rsidP="00453C10">
            <w:pPr>
              <w:rPr>
                <w:rFonts w:eastAsia="Calibri"/>
                <w:b/>
                <w:sz w:val="24"/>
                <w:szCs w:val="24"/>
              </w:rPr>
            </w:pPr>
            <w:r w:rsidRPr="003D7993">
              <w:rPr>
                <w:rFonts w:eastAsia="Calibri"/>
                <w:b/>
                <w:sz w:val="24"/>
                <w:szCs w:val="24"/>
              </w:rPr>
              <w:t>Quản trị hệ thống thông tin thương mại điện tử</w:t>
            </w:r>
          </w:p>
        </w:tc>
        <w:tc>
          <w:tcPr>
            <w:tcW w:w="776" w:type="pct"/>
            <w:tcBorders>
              <w:top w:val="single" w:sz="4" w:space="0" w:color="000000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18F61927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single" w:sz="4" w:space="0" w:color="000000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342FB40D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single" w:sz="4" w:space="0" w:color="000000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251B2A1F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A354D" w:rsidRPr="003D7993" w14:paraId="582CCBAB" w14:textId="77777777" w:rsidTr="00C70221">
        <w:tc>
          <w:tcPr>
            <w:tcW w:w="3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0AD06B58" w14:textId="77777777" w:rsidR="005A354D" w:rsidRPr="003D7993" w:rsidRDefault="005A354D" w:rsidP="00FD2244">
            <w:pPr>
              <w:jc w:val="center"/>
              <w:rPr>
                <w:rFonts w:eastAsia="Calibri"/>
                <w:sz w:val="24"/>
                <w:szCs w:val="24"/>
              </w:rPr>
            </w:pPr>
            <w:r w:rsidRPr="003D7993">
              <w:rPr>
                <w:rFonts w:eastAsia="Calibri"/>
                <w:sz w:val="24"/>
                <w:szCs w:val="24"/>
              </w:rPr>
              <w:t>2.1</w:t>
            </w:r>
          </w:p>
        </w:tc>
        <w:tc>
          <w:tcPr>
            <w:tcW w:w="237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78B2BCF9" w14:textId="77777777" w:rsidR="005A354D" w:rsidRPr="003D7993" w:rsidRDefault="005A354D" w:rsidP="007B6DD8">
            <w:pPr>
              <w:rPr>
                <w:rFonts w:eastAsia="Calibri"/>
                <w:sz w:val="24"/>
                <w:szCs w:val="24"/>
              </w:rPr>
            </w:pPr>
            <w:r w:rsidRPr="003D7993">
              <w:rPr>
                <w:rFonts w:eastAsia="Calibri"/>
                <w:sz w:val="24"/>
                <w:szCs w:val="24"/>
              </w:rPr>
              <w:t xml:space="preserve">Quản lý và điều hành </w:t>
            </w:r>
            <w:r w:rsidR="00BF04DD" w:rsidRPr="003D7993">
              <w:rPr>
                <w:rFonts w:eastAsia="Calibri"/>
                <w:sz w:val="24"/>
                <w:szCs w:val="24"/>
              </w:rPr>
              <w:t>hệ thống</w:t>
            </w:r>
          </w:p>
        </w:tc>
        <w:tc>
          <w:tcPr>
            <w:tcW w:w="776" w:type="pct"/>
            <w:tcBorders>
              <w:top w:val="dashed" w:sz="4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7C088A86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dashed" w:sz="4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6EB73070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dashed" w:sz="4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04CA18F9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A354D" w:rsidRPr="003D7993" w14:paraId="0BA106CE" w14:textId="77777777" w:rsidTr="00C70221">
        <w:tc>
          <w:tcPr>
            <w:tcW w:w="30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3656" w14:textId="77777777" w:rsidR="005A354D" w:rsidRPr="003D7993" w:rsidRDefault="005A354D" w:rsidP="00FD2244">
            <w:pPr>
              <w:jc w:val="center"/>
              <w:rPr>
                <w:rFonts w:eastAsia="Calibri"/>
                <w:sz w:val="24"/>
                <w:szCs w:val="24"/>
              </w:rPr>
            </w:pPr>
            <w:r w:rsidRPr="003D7993">
              <w:rPr>
                <w:rFonts w:eastAsia="Calibri"/>
                <w:sz w:val="24"/>
                <w:szCs w:val="24"/>
              </w:rPr>
              <w:t>2.2</w:t>
            </w:r>
          </w:p>
        </w:tc>
        <w:tc>
          <w:tcPr>
            <w:tcW w:w="237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FC76B90" w14:textId="77777777" w:rsidR="005A354D" w:rsidRPr="003D7993" w:rsidRDefault="005A354D" w:rsidP="007B6DD8">
            <w:pPr>
              <w:rPr>
                <w:rFonts w:eastAsia="Calibri"/>
                <w:sz w:val="24"/>
                <w:szCs w:val="24"/>
              </w:rPr>
            </w:pPr>
            <w:r w:rsidRPr="003D7993">
              <w:rPr>
                <w:rFonts w:eastAsia="Calibri"/>
                <w:sz w:val="24"/>
                <w:szCs w:val="24"/>
              </w:rPr>
              <w:t xml:space="preserve">Tổ chức </w:t>
            </w:r>
            <w:r w:rsidR="00BF04DD" w:rsidRPr="003D7993">
              <w:rPr>
                <w:rFonts w:eastAsia="Calibri"/>
                <w:sz w:val="24"/>
                <w:szCs w:val="24"/>
              </w:rPr>
              <w:t>thực hiện các dịch v</w:t>
            </w:r>
            <w:r w:rsidR="00CB107D">
              <w:rPr>
                <w:rFonts w:eastAsia="Calibri"/>
                <w:sz w:val="24"/>
                <w:szCs w:val="24"/>
              </w:rPr>
              <w:t>ụ</w:t>
            </w:r>
            <w:r w:rsidR="00BF04DD" w:rsidRPr="003D7993">
              <w:rPr>
                <w:rFonts w:eastAsia="Calibri"/>
                <w:sz w:val="24"/>
                <w:szCs w:val="24"/>
              </w:rPr>
              <w:t xml:space="preserve"> online</w:t>
            </w:r>
            <w:r w:rsidRPr="003D7993"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776" w:type="pct"/>
            <w:tcBorders>
              <w:top w:val="dashed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507669D9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dashed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9C79175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dashed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824175D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A354D" w:rsidRPr="003D7993" w14:paraId="45BBB22E" w14:textId="77777777" w:rsidTr="00C70221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3B8ED345" w14:textId="77777777" w:rsidR="005A354D" w:rsidRPr="003D7993" w:rsidRDefault="005A354D" w:rsidP="00FD2244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3D7993">
              <w:rPr>
                <w:rFonts w:eastAsia="Calibri"/>
                <w:b/>
                <w:sz w:val="24"/>
                <w:szCs w:val="24"/>
              </w:rPr>
              <w:t>3</w:t>
            </w:r>
          </w:p>
        </w:tc>
        <w:tc>
          <w:tcPr>
            <w:tcW w:w="237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714BCE03" w14:textId="77777777" w:rsidR="005A354D" w:rsidRPr="003D7993" w:rsidRDefault="00CB107D" w:rsidP="00184D8F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Hoạch định và tổ chức kinh doanh</w:t>
            </w:r>
          </w:p>
        </w:tc>
        <w:tc>
          <w:tcPr>
            <w:tcW w:w="776" w:type="pct"/>
            <w:tcBorders>
              <w:top w:val="single" w:sz="4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042B4207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0A90C09E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single" w:sz="4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6E3A181B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A354D" w:rsidRPr="003D7993" w14:paraId="0D5F8473" w14:textId="77777777" w:rsidTr="00C70221">
        <w:tc>
          <w:tcPr>
            <w:tcW w:w="3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4CAF579E" w14:textId="77777777" w:rsidR="005A354D" w:rsidRPr="003D7993" w:rsidRDefault="005A354D" w:rsidP="00FD2244">
            <w:pPr>
              <w:jc w:val="center"/>
              <w:rPr>
                <w:rFonts w:eastAsia="Calibri"/>
                <w:sz w:val="24"/>
                <w:szCs w:val="24"/>
              </w:rPr>
            </w:pPr>
            <w:r w:rsidRPr="003D7993">
              <w:rPr>
                <w:rFonts w:eastAsia="Calibri"/>
                <w:sz w:val="24"/>
                <w:szCs w:val="24"/>
              </w:rPr>
              <w:t>3.1</w:t>
            </w:r>
          </w:p>
        </w:tc>
        <w:tc>
          <w:tcPr>
            <w:tcW w:w="237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7DC1181E" w14:textId="77777777" w:rsidR="005A354D" w:rsidRPr="003D7993" w:rsidRDefault="00CB107D" w:rsidP="00AF0713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Hoạch định các chiến lược kế hoạch và phương án kinh doanh thương mại</w:t>
            </w:r>
          </w:p>
        </w:tc>
        <w:tc>
          <w:tcPr>
            <w:tcW w:w="776" w:type="pct"/>
            <w:tcBorders>
              <w:top w:val="dashed" w:sz="4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73C7414A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dashed" w:sz="4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3E20A09B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dashed" w:sz="4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04BE235E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A354D" w:rsidRPr="003D7993" w14:paraId="6AEADFBF" w14:textId="77777777" w:rsidTr="00C70221">
        <w:tc>
          <w:tcPr>
            <w:tcW w:w="3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468E534" w14:textId="77777777" w:rsidR="005A354D" w:rsidRPr="003D7993" w:rsidRDefault="005A354D" w:rsidP="00FD2244">
            <w:pPr>
              <w:jc w:val="center"/>
              <w:rPr>
                <w:rFonts w:eastAsia="Calibri"/>
                <w:sz w:val="24"/>
                <w:szCs w:val="24"/>
              </w:rPr>
            </w:pPr>
            <w:r w:rsidRPr="003D7993">
              <w:rPr>
                <w:rFonts w:eastAsia="Calibri"/>
                <w:sz w:val="24"/>
                <w:szCs w:val="24"/>
              </w:rPr>
              <w:t>3.2</w:t>
            </w:r>
          </w:p>
        </w:tc>
        <w:tc>
          <w:tcPr>
            <w:tcW w:w="237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672DC2EC" w14:textId="77777777" w:rsidR="005A354D" w:rsidRPr="003D7993" w:rsidRDefault="005A354D" w:rsidP="00CB107D">
            <w:pPr>
              <w:rPr>
                <w:rFonts w:eastAsia="Calibri"/>
                <w:sz w:val="24"/>
                <w:szCs w:val="24"/>
              </w:rPr>
            </w:pPr>
            <w:r w:rsidRPr="003D7993">
              <w:rPr>
                <w:rFonts w:eastAsia="Calibri"/>
                <w:sz w:val="24"/>
                <w:szCs w:val="24"/>
              </w:rPr>
              <w:t xml:space="preserve">Quản lý </w:t>
            </w:r>
            <w:r w:rsidR="00CB107D">
              <w:rPr>
                <w:rFonts w:eastAsia="Calibri"/>
                <w:sz w:val="24"/>
                <w:szCs w:val="24"/>
              </w:rPr>
              <w:t>tài chính, nhân sự</w:t>
            </w:r>
            <w:r w:rsidRPr="003D7993"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776" w:type="pct"/>
            <w:tcBorders>
              <w:top w:val="dashed" w:sz="4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619BB911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dashed" w:sz="4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2E179925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dashed" w:sz="4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5A5ADD5B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CB107D" w:rsidRPr="003D7993" w14:paraId="5BA1085D" w14:textId="77777777" w:rsidTr="00C70221">
        <w:tc>
          <w:tcPr>
            <w:tcW w:w="3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4F968D9C" w14:textId="77777777" w:rsidR="00CB107D" w:rsidRPr="003D7993" w:rsidRDefault="00CB107D" w:rsidP="00FD2244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3.3</w:t>
            </w:r>
          </w:p>
        </w:tc>
        <w:tc>
          <w:tcPr>
            <w:tcW w:w="237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5DC370D0" w14:textId="77777777" w:rsidR="00CB107D" w:rsidRPr="003D7993" w:rsidRDefault="00CB107D" w:rsidP="00CB107D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Quản lý dự trữ, tồn kho và nghiệp vụ kho</w:t>
            </w:r>
          </w:p>
        </w:tc>
        <w:tc>
          <w:tcPr>
            <w:tcW w:w="776" w:type="pct"/>
            <w:tcBorders>
              <w:top w:val="dashed" w:sz="4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2DCBBEEB" w14:textId="77777777" w:rsidR="00CB107D" w:rsidRPr="003D7993" w:rsidRDefault="00CB107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dashed" w:sz="4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7C6811A9" w14:textId="77777777" w:rsidR="00CB107D" w:rsidRPr="003D7993" w:rsidRDefault="00CB107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dashed" w:sz="4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3F7A8DDC" w14:textId="77777777" w:rsidR="00CB107D" w:rsidRPr="003D7993" w:rsidRDefault="00CB107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A354D" w:rsidRPr="003D7993" w14:paraId="10028059" w14:textId="77777777" w:rsidTr="00C70221">
        <w:tc>
          <w:tcPr>
            <w:tcW w:w="30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AB0A6" w14:textId="77777777" w:rsidR="005A354D" w:rsidRPr="003D7993" w:rsidRDefault="00CB107D" w:rsidP="00FD2244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3.4</w:t>
            </w:r>
          </w:p>
        </w:tc>
        <w:tc>
          <w:tcPr>
            <w:tcW w:w="237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9E7BA7B" w14:textId="77777777" w:rsidR="005A354D" w:rsidRPr="003D7993" w:rsidRDefault="005A354D" w:rsidP="007B6DD8">
            <w:pPr>
              <w:rPr>
                <w:rFonts w:eastAsia="Calibri"/>
                <w:sz w:val="24"/>
                <w:szCs w:val="24"/>
              </w:rPr>
            </w:pPr>
            <w:r w:rsidRPr="003D7993">
              <w:rPr>
                <w:rFonts w:eastAsia="Calibri"/>
                <w:sz w:val="24"/>
                <w:szCs w:val="24"/>
              </w:rPr>
              <w:t xml:space="preserve">Thiết kế và tổ chức </w:t>
            </w:r>
            <w:r w:rsidR="00B539A5" w:rsidRPr="003D7993">
              <w:rPr>
                <w:rFonts w:eastAsia="Calibri"/>
                <w:sz w:val="24"/>
                <w:szCs w:val="24"/>
              </w:rPr>
              <w:t>giao nhận hàng hóa</w:t>
            </w:r>
          </w:p>
        </w:tc>
        <w:tc>
          <w:tcPr>
            <w:tcW w:w="776" w:type="pct"/>
            <w:tcBorders>
              <w:top w:val="dashed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9E9C2ED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44" w:type="pct"/>
            <w:tcBorders>
              <w:top w:val="dashed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7E7A116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dashed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C1BC287" w14:textId="77777777" w:rsidR="005A354D" w:rsidRPr="003D7993" w:rsidRDefault="005A354D" w:rsidP="005D4B4E">
            <w:pPr>
              <w:spacing w:before="60" w:after="6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</w:tbl>
    <w:p w14:paraId="4B029EDD" w14:textId="77777777" w:rsidR="004A7D2A" w:rsidRPr="003D7993" w:rsidRDefault="004A7D2A" w:rsidP="000F2F5C">
      <w:pPr>
        <w:spacing w:line="312" w:lineRule="auto"/>
        <w:rPr>
          <w:b/>
          <w:sz w:val="24"/>
          <w:szCs w:val="24"/>
        </w:rPr>
      </w:pPr>
    </w:p>
    <w:p w14:paraId="3E955788" w14:textId="77777777" w:rsidR="00772C17" w:rsidRPr="003D7993" w:rsidRDefault="00C70221" w:rsidP="000F2F5C">
      <w:pPr>
        <w:spacing w:line="312" w:lineRule="auto"/>
        <w:rPr>
          <w:b/>
          <w:sz w:val="24"/>
          <w:szCs w:val="24"/>
        </w:rPr>
      </w:pPr>
      <w:r w:rsidRPr="003D7993">
        <w:rPr>
          <w:b/>
          <w:sz w:val="24"/>
          <w:szCs w:val="24"/>
        </w:rPr>
        <w:t>3.</w:t>
      </w:r>
      <w:r w:rsidR="00772C17" w:rsidRPr="003D7993">
        <w:rPr>
          <w:b/>
          <w:sz w:val="24"/>
          <w:szCs w:val="24"/>
        </w:rPr>
        <w:t xml:space="preserve">2. </w:t>
      </w:r>
      <w:r w:rsidR="00583D55" w:rsidRPr="003D7993">
        <w:rPr>
          <w:b/>
          <w:sz w:val="24"/>
          <w:szCs w:val="24"/>
        </w:rPr>
        <w:t xml:space="preserve"> </w:t>
      </w:r>
      <w:r w:rsidR="00772C17" w:rsidRPr="003D7993">
        <w:rPr>
          <w:b/>
          <w:sz w:val="24"/>
          <w:szCs w:val="24"/>
        </w:rPr>
        <w:t xml:space="preserve">Các yêu cầu </w:t>
      </w:r>
      <w:r w:rsidR="00F3413C" w:rsidRPr="003D7993">
        <w:rPr>
          <w:b/>
          <w:sz w:val="24"/>
          <w:szCs w:val="24"/>
        </w:rPr>
        <w:t xml:space="preserve">năng lực </w:t>
      </w:r>
      <w:r w:rsidR="00772C17" w:rsidRPr="003D7993">
        <w:rPr>
          <w:b/>
          <w:sz w:val="24"/>
          <w:szCs w:val="24"/>
        </w:rPr>
        <w:t>khác</w:t>
      </w:r>
      <w:r w:rsidR="00F3413C" w:rsidRPr="003D7993">
        <w:rPr>
          <w:b/>
          <w:sz w:val="24"/>
          <w:szCs w:val="24"/>
        </w:rPr>
        <w:t xml:space="preserve"> đối với nhân viên</w:t>
      </w:r>
    </w:p>
    <w:p w14:paraId="024BCEAE" w14:textId="77777777" w:rsidR="00772C17" w:rsidRPr="003D7993" w:rsidRDefault="00772C17" w:rsidP="00772C17">
      <w:pPr>
        <w:spacing w:line="312" w:lineRule="auto"/>
        <w:rPr>
          <w:sz w:val="24"/>
          <w:szCs w:val="24"/>
          <w:lang w:val="en-US"/>
        </w:rPr>
      </w:pPr>
      <w:r w:rsidRPr="003D7993">
        <w:rPr>
          <w:sz w:val="24"/>
          <w:szCs w:val="24"/>
          <w:lang w:val="en-US"/>
        </w:rPr>
        <w:t>………………………………………………………………………………………………………</w:t>
      </w:r>
      <w:r w:rsidR="00FE7413" w:rsidRPr="003D7993">
        <w:rPr>
          <w:sz w:val="24"/>
          <w:szCs w:val="24"/>
          <w:lang w:val="en-US"/>
        </w:rPr>
        <w:t>………</w:t>
      </w:r>
    </w:p>
    <w:p w14:paraId="3144AD9F" w14:textId="77777777" w:rsidR="00ED6735" w:rsidRPr="003D7993" w:rsidRDefault="00ED6735" w:rsidP="00ED6735">
      <w:pPr>
        <w:spacing w:line="312" w:lineRule="auto"/>
        <w:rPr>
          <w:sz w:val="24"/>
          <w:szCs w:val="24"/>
          <w:lang w:val="en-US"/>
        </w:rPr>
      </w:pPr>
      <w:r w:rsidRPr="003D7993">
        <w:rPr>
          <w:sz w:val="24"/>
          <w:szCs w:val="24"/>
          <w:lang w:val="en-US"/>
        </w:rPr>
        <w:t>………………………………………………………………………………………………………………</w:t>
      </w:r>
    </w:p>
    <w:p w14:paraId="32C58063" w14:textId="77777777" w:rsidR="00ED6735" w:rsidRPr="003D7993" w:rsidRDefault="00ED6735" w:rsidP="00ED6735">
      <w:pPr>
        <w:spacing w:line="312" w:lineRule="auto"/>
        <w:rPr>
          <w:sz w:val="24"/>
          <w:szCs w:val="24"/>
          <w:lang w:val="en-US"/>
        </w:rPr>
      </w:pPr>
      <w:r w:rsidRPr="003D7993">
        <w:rPr>
          <w:sz w:val="24"/>
          <w:szCs w:val="24"/>
          <w:lang w:val="en-US"/>
        </w:rPr>
        <w:t>………………………………………………………………………………………………………………</w:t>
      </w:r>
    </w:p>
    <w:p w14:paraId="5DDB155A" w14:textId="77777777" w:rsidR="00772C17" w:rsidRPr="003D7993" w:rsidRDefault="00FE7413" w:rsidP="00FE7413">
      <w:pPr>
        <w:spacing w:line="312" w:lineRule="auto"/>
        <w:rPr>
          <w:sz w:val="24"/>
          <w:szCs w:val="24"/>
          <w:lang w:val="en-US"/>
        </w:rPr>
      </w:pPr>
      <w:r w:rsidRPr="003D7993">
        <w:rPr>
          <w:sz w:val="24"/>
          <w:szCs w:val="24"/>
          <w:lang w:val="en-US"/>
        </w:rPr>
        <w:t>………………………………………………………………………………………………………………</w:t>
      </w:r>
    </w:p>
    <w:p w14:paraId="38CF1129" w14:textId="77777777" w:rsidR="00FD2244" w:rsidRPr="003D7993" w:rsidRDefault="00FD2244" w:rsidP="000F2F5C">
      <w:pPr>
        <w:spacing w:line="312" w:lineRule="auto"/>
        <w:rPr>
          <w:sz w:val="24"/>
          <w:szCs w:val="24"/>
          <w:lang w:val="en-US"/>
        </w:rPr>
      </w:pPr>
    </w:p>
    <w:p w14:paraId="7AD22835" w14:textId="77777777" w:rsidR="00B670FA" w:rsidRPr="003D7993" w:rsidRDefault="00FE7413" w:rsidP="000F2F5C">
      <w:pPr>
        <w:spacing w:line="312" w:lineRule="auto"/>
        <w:rPr>
          <w:b/>
          <w:sz w:val="24"/>
          <w:szCs w:val="24"/>
          <w:lang w:val="en-US"/>
        </w:rPr>
      </w:pPr>
      <w:r w:rsidRPr="003D7993">
        <w:rPr>
          <w:sz w:val="24"/>
          <w:szCs w:val="24"/>
          <w:lang w:val="en-US"/>
        </w:rPr>
        <w:t xml:space="preserve"> </w:t>
      </w:r>
      <w:r w:rsidR="00772C17" w:rsidRPr="003D7993">
        <w:rPr>
          <w:b/>
          <w:sz w:val="24"/>
          <w:szCs w:val="24"/>
          <w:lang w:val="en-US"/>
        </w:rPr>
        <w:t>IV. Ý KIẾN BỔ SUNG</w:t>
      </w:r>
      <w:r w:rsidR="00B670FA" w:rsidRPr="003D7993">
        <w:rPr>
          <w:b/>
          <w:sz w:val="24"/>
          <w:szCs w:val="24"/>
          <w:lang w:val="en-US"/>
        </w:rPr>
        <w:t> </w:t>
      </w:r>
      <w:r w:rsidR="00B670FA" w:rsidRPr="003D7993">
        <w:rPr>
          <w:b/>
          <w:i/>
          <w:sz w:val="24"/>
          <w:szCs w:val="24"/>
          <w:lang w:val="en-US"/>
        </w:rPr>
        <w:t>(nếu có):</w:t>
      </w:r>
    </w:p>
    <w:p w14:paraId="6B5D830B" w14:textId="77777777" w:rsidR="000363D5" w:rsidRPr="003D7993" w:rsidRDefault="00B670FA" w:rsidP="007E5D72">
      <w:pPr>
        <w:spacing w:line="312" w:lineRule="auto"/>
        <w:rPr>
          <w:sz w:val="24"/>
          <w:szCs w:val="24"/>
          <w:lang w:val="en-US"/>
        </w:rPr>
      </w:pPr>
      <w:r w:rsidRPr="003D7993">
        <w:rPr>
          <w:sz w:val="24"/>
          <w:szCs w:val="24"/>
          <w:lang w:val="en-US"/>
        </w:rPr>
        <w:t>…………………………………………………………………………………………………...…………………………………………………………………………………………………...…………………………………………………………………………………………………...……</w:t>
      </w:r>
      <w:r w:rsidR="00BA12F9" w:rsidRPr="003D7993">
        <w:rPr>
          <w:sz w:val="24"/>
          <w:szCs w:val="24"/>
          <w:lang w:val="en-US"/>
        </w:rPr>
        <w:t>.</w:t>
      </w:r>
      <w:r w:rsidRPr="003D7993">
        <w:rPr>
          <w:sz w:val="24"/>
          <w:szCs w:val="24"/>
          <w:lang w:val="en-US"/>
        </w:rPr>
        <w:t>……</w:t>
      </w:r>
      <w:r w:rsidR="00ED6735" w:rsidRPr="003D7993">
        <w:rPr>
          <w:sz w:val="24"/>
          <w:szCs w:val="24"/>
          <w:lang w:val="en-US"/>
        </w:rPr>
        <w:t>…………………………………………...…………………………………………………………………………………………………...…….………………………………………………...…………………………………………………………………………………………………...…….……</w:t>
      </w:r>
      <w:r w:rsidRPr="003D7993">
        <w:rPr>
          <w:sz w:val="24"/>
          <w:szCs w:val="24"/>
          <w:lang w:val="en-US"/>
        </w:rPr>
        <w:t>…………………………………………</w:t>
      </w:r>
    </w:p>
    <w:p w14:paraId="7D793EB2" w14:textId="77777777" w:rsidR="00CB107D" w:rsidRDefault="00ED6735" w:rsidP="00CB107D">
      <w:pPr>
        <w:spacing w:line="312" w:lineRule="auto"/>
        <w:ind w:firstLine="454"/>
        <w:rPr>
          <w:i/>
          <w:sz w:val="24"/>
          <w:szCs w:val="24"/>
          <w:lang w:val="en-US"/>
        </w:rPr>
      </w:pPr>
      <w:r w:rsidRPr="003D7993">
        <w:rPr>
          <w:i/>
          <w:sz w:val="24"/>
          <w:szCs w:val="24"/>
          <w:lang w:val="en-US"/>
        </w:rPr>
        <w:t xml:space="preserve">Mọi thông tin liên hệ xin Quý Ông/Bà </w:t>
      </w:r>
      <w:r w:rsidRPr="003D7993">
        <w:rPr>
          <w:i/>
          <w:color w:val="000000"/>
          <w:sz w:val="24"/>
          <w:szCs w:val="24"/>
          <w:u w:color="FF0000"/>
          <w:lang w:val="en-US"/>
        </w:rPr>
        <w:t>gửi</w:t>
      </w:r>
      <w:r w:rsidR="00CB107D">
        <w:rPr>
          <w:i/>
          <w:sz w:val="24"/>
          <w:szCs w:val="24"/>
          <w:lang w:val="en-US"/>
        </w:rPr>
        <w:t xml:space="preserve"> đến Team UTT 4.0</w:t>
      </w:r>
      <w:r w:rsidR="00BC073F" w:rsidRPr="003D7993">
        <w:rPr>
          <w:i/>
          <w:sz w:val="24"/>
          <w:szCs w:val="24"/>
          <w:lang w:val="en-US"/>
        </w:rPr>
        <w:t xml:space="preserve">, </w:t>
      </w:r>
      <w:r w:rsidR="00A54FCE" w:rsidRPr="003D7993">
        <w:rPr>
          <w:i/>
          <w:sz w:val="24"/>
          <w:szCs w:val="24"/>
          <w:lang w:val="en-US"/>
        </w:rPr>
        <w:t>Trường Đại học Công nghệ Giao thông vận tải</w:t>
      </w:r>
      <w:r w:rsidRPr="003D7993">
        <w:rPr>
          <w:i/>
          <w:sz w:val="24"/>
          <w:szCs w:val="24"/>
          <w:lang w:val="en-US"/>
        </w:rPr>
        <w:t>. Địa chỉ: số 54 Phố Triều Khúc, Thanh Xuân, Hà Nội.</w:t>
      </w:r>
      <w:r w:rsidR="00A54FCE" w:rsidRPr="003D7993">
        <w:rPr>
          <w:i/>
          <w:sz w:val="24"/>
          <w:szCs w:val="24"/>
          <w:lang w:val="en-US"/>
        </w:rPr>
        <w:t xml:space="preserve"> Điện thoại: 043.854.4264; Fax: 043.854.7695</w:t>
      </w:r>
    </w:p>
    <w:p w14:paraId="2F671CB0" w14:textId="77777777" w:rsidR="007C2955" w:rsidRPr="003D7993" w:rsidRDefault="003968F9" w:rsidP="00CB107D">
      <w:pPr>
        <w:spacing w:line="312" w:lineRule="auto"/>
        <w:ind w:firstLine="454"/>
        <w:rPr>
          <w:i/>
          <w:sz w:val="24"/>
          <w:szCs w:val="24"/>
          <w:lang w:val="en-US"/>
        </w:rPr>
      </w:pPr>
      <w:r w:rsidRPr="003D7993">
        <w:rPr>
          <w:sz w:val="24"/>
          <w:szCs w:val="24"/>
          <w:lang w:val="en-US"/>
        </w:rPr>
        <w:lastRenderedPageBreak/>
        <w:t>Trân trọ</w:t>
      </w:r>
      <w:r w:rsidR="00CB107D">
        <w:rPr>
          <w:sz w:val="24"/>
          <w:szCs w:val="24"/>
          <w:lang w:val="en-US"/>
        </w:rPr>
        <w:t>ng cảm ơn Quý Ông/Bà đã giúp đỡ</w:t>
      </w:r>
      <w:r w:rsidRPr="003D7993">
        <w:rPr>
          <w:sz w:val="24"/>
          <w:szCs w:val="24"/>
          <w:lang w:val="en-US"/>
        </w:rPr>
        <w:t xml:space="preserve">! </w:t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F34F6" w:rsidRPr="003D7993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  <w:r w:rsidR="00CB107D">
        <w:rPr>
          <w:sz w:val="24"/>
          <w:szCs w:val="24"/>
          <w:lang w:val="en-US"/>
        </w:rPr>
        <w:tab/>
      </w:r>
    </w:p>
    <w:sectPr w:rsidR="007C2955" w:rsidRPr="003D7993" w:rsidSect="008B5BA8">
      <w:headerReference w:type="default" r:id="rId12"/>
      <w:footerReference w:type="default" r:id="rId13"/>
      <w:type w:val="continuous"/>
      <w:pgSz w:w="11906" w:h="16838" w:code="9"/>
      <w:pgMar w:top="1134" w:right="851" w:bottom="1418" w:left="851" w:header="720" w:footer="58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LL" w:date="2018-07-11T08:13:00Z" w:initials="D">
    <w:p w14:paraId="7FFB5405" w14:textId="77777777" w:rsidR="003C078F" w:rsidRDefault="003C078F">
      <w:pPr>
        <w:pStyle w:val="CommentText"/>
      </w:pPr>
      <w:r>
        <w:rPr>
          <w:rStyle w:val="CommentReference"/>
        </w:rPr>
        <w:annotationRef/>
      </w:r>
    </w:p>
  </w:comment>
  <w:comment w:id="1" w:author="DELL" w:date="2018-07-11T08:13:00Z" w:initials="D">
    <w:p w14:paraId="67D32E71" w14:textId="77777777" w:rsidR="003C078F" w:rsidRDefault="003C078F">
      <w:pPr>
        <w:pStyle w:val="CommentText"/>
      </w:pPr>
      <w:r>
        <w:rPr>
          <w:rStyle w:val="CommentReference"/>
        </w:rPr>
        <w:annotationRef/>
      </w:r>
      <w:r w:rsidR="000A53AD">
        <w:rPr>
          <w:noProof/>
        </w:rPr>
        <w:t>Nên ch</w:t>
      </w:r>
      <w:r w:rsidR="000A53AD">
        <w:rPr>
          <w:noProof/>
        </w:rPr>
        <w:t>ỉ</w:t>
      </w:r>
      <w:r w:rsidR="000A53AD">
        <w:rPr>
          <w:noProof/>
        </w:rPr>
        <w:t xml:space="preserve"> rõ đ</w:t>
      </w:r>
      <w:r w:rsidR="000A53AD">
        <w:rPr>
          <w:noProof/>
        </w:rPr>
        <w:t>ố</w:t>
      </w:r>
      <w:r w:rsidR="000A53AD">
        <w:rPr>
          <w:noProof/>
        </w:rPr>
        <w:t>i tư</w:t>
      </w:r>
      <w:r w:rsidR="000A53AD">
        <w:rPr>
          <w:noProof/>
        </w:rPr>
        <w:t>ợ</w:t>
      </w:r>
      <w:r w:rsidR="000A53AD">
        <w:rPr>
          <w:noProof/>
        </w:rPr>
        <w:t xml:space="preserve">ng </w:t>
      </w:r>
      <w:r w:rsidR="000A53AD">
        <w:rPr>
          <w:noProof/>
        </w:rPr>
        <w:t>ở</w:t>
      </w:r>
      <w:r w:rsidR="000A53AD">
        <w:rPr>
          <w:noProof/>
        </w:rPr>
        <w:t xml:space="preserve"> đây (VD: ... DN trên đ</w:t>
      </w:r>
      <w:r w:rsidR="000A53AD">
        <w:rPr>
          <w:noProof/>
        </w:rPr>
        <w:t>ị</w:t>
      </w:r>
      <w:r w:rsidR="000A53AD">
        <w:rPr>
          <w:noProof/>
        </w:rPr>
        <w:t>a bàn TP Hà N</w:t>
      </w:r>
      <w:r w:rsidR="000A53AD">
        <w:rPr>
          <w:noProof/>
        </w:rPr>
        <w:t>ộ</w:t>
      </w:r>
      <w:r w:rsidR="000A53AD">
        <w:rPr>
          <w:noProof/>
        </w:rPr>
        <w:t>i)</w:t>
      </w:r>
    </w:p>
  </w:comment>
  <w:comment w:id="4" w:author="DELL" w:date="2018-07-11T08:15:00Z" w:initials="D">
    <w:p w14:paraId="2BA981BD" w14:textId="77777777" w:rsidR="003C078F" w:rsidRDefault="003C078F">
      <w:pPr>
        <w:pStyle w:val="CommentText"/>
      </w:pPr>
      <w:r>
        <w:rPr>
          <w:rStyle w:val="CommentReference"/>
        </w:rPr>
        <w:annotationRef/>
      </w:r>
      <w:r w:rsidR="000A53AD">
        <w:rPr>
          <w:noProof/>
        </w:rPr>
        <w:t>Câu h</w:t>
      </w:r>
      <w:r w:rsidR="000A53AD">
        <w:rPr>
          <w:noProof/>
        </w:rPr>
        <w:t>ỏ</w:t>
      </w:r>
      <w:r w:rsidR="000A53AD">
        <w:rPr>
          <w:noProof/>
        </w:rPr>
        <w:t>i này thi</w:t>
      </w:r>
      <w:r w:rsidR="000A53AD">
        <w:rPr>
          <w:noProof/>
        </w:rPr>
        <w:t>ế</w:t>
      </w:r>
      <w:r w:rsidR="000A53AD">
        <w:rPr>
          <w:noProof/>
        </w:rPr>
        <w:t>t k</w:t>
      </w:r>
      <w:r w:rsidR="000A53AD">
        <w:rPr>
          <w:noProof/>
        </w:rPr>
        <w:t>ế</w:t>
      </w:r>
      <w:r w:rsidR="000A53AD">
        <w:rPr>
          <w:noProof/>
        </w:rPr>
        <w:t xml:space="preserve"> m</w:t>
      </w:r>
      <w:r w:rsidR="000A53AD">
        <w:rPr>
          <w:noProof/>
        </w:rPr>
        <w:t>ớ</w:t>
      </w:r>
      <w:r w:rsidR="000A53AD">
        <w:rPr>
          <w:noProof/>
        </w:rPr>
        <w:t>i ch</w:t>
      </w:r>
      <w:r w:rsidR="000A53AD">
        <w:rPr>
          <w:noProof/>
        </w:rPr>
        <w:t>ỉ</w:t>
      </w:r>
      <w:r w:rsidR="000A53AD">
        <w:rPr>
          <w:noProof/>
        </w:rPr>
        <w:t xml:space="preserve"> cho bi</w:t>
      </w:r>
      <w:r w:rsidR="000A53AD">
        <w:rPr>
          <w:noProof/>
        </w:rPr>
        <w:t>ế</w:t>
      </w:r>
      <w:r w:rsidR="000A53AD">
        <w:rPr>
          <w:noProof/>
        </w:rPr>
        <w:t>t v</w:t>
      </w:r>
      <w:r w:rsidR="000A53AD">
        <w:rPr>
          <w:noProof/>
        </w:rPr>
        <w:t>ề</w:t>
      </w:r>
      <w:r w:rsidR="000A53AD">
        <w:rPr>
          <w:noProof/>
        </w:rPr>
        <w:t xml:space="preserve"> hi</w:t>
      </w:r>
      <w:r w:rsidR="000A53AD">
        <w:rPr>
          <w:noProof/>
        </w:rPr>
        <w:t>ệ</w:t>
      </w:r>
      <w:r w:rsidR="000A53AD">
        <w:rPr>
          <w:noProof/>
        </w:rPr>
        <w:t>n t</w:t>
      </w:r>
      <w:r w:rsidR="000A53AD">
        <w:rPr>
          <w:noProof/>
        </w:rPr>
        <w:t>ạ</w:t>
      </w:r>
      <w:r w:rsidR="000A53AD">
        <w:rPr>
          <w:noProof/>
        </w:rPr>
        <w:t>i, chưa ch</w:t>
      </w:r>
      <w:r w:rsidR="000A53AD">
        <w:rPr>
          <w:noProof/>
        </w:rPr>
        <w:t>ỉ</w:t>
      </w:r>
      <w:r w:rsidR="000A53AD">
        <w:rPr>
          <w:noProof/>
        </w:rPr>
        <w:t xml:space="preserve"> ra đư</w:t>
      </w:r>
      <w:r w:rsidR="000A53AD">
        <w:rPr>
          <w:noProof/>
        </w:rPr>
        <w:t>ợ</w:t>
      </w:r>
      <w:r w:rsidR="000A53AD">
        <w:rPr>
          <w:noProof/>
        </w:rPr>
        <w:t>c gaps. (Xem thêm file tôi g</w:t>
      </w:r>
      <w:r w:rsidR="000A53AD">
        <w:rPr>
          <w:noProof/>
        </w:rPr>
        <w:t>ử</w:t>
      </w:r>
      <w:r w:rsidR="000A53AD">
        <w:rPr>
          <w:noProof/>
        </w:rPr>
        <w:t>i trong email)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FB5405" w15:done="0"/>
  <w15:commentEx w15:paraId="67D32E71" w15:done="0"/>
  <w15:commentEx w15:paraId="2BA981BD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fci wne:fciName="ContentControlComboBox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01B99" w14:textId="77777777" w:rsidR="000A53AD" w:rsidRDefault="000A53AD">
      <w:r>
        <w:separator/>
      </w:r>
    </w:p>
  </w:endnote>
  <w:endnote w:type="continuationSeparator" w:id="0">
    <w:p w14:paraId="53D3CC8F" w14:textId="77777777" w:rsidR="000A53AD" w:rsidRDefault="000A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A7167" w14:textId="20CC15F9" w:rsidR="00214EC6" w:rsidRDefault="006E6D59">
    <w:pPr>
      <w:pStyle w:val="Footer"/>
      <w:jc w:val="center"/>
      <w:rPr>
        <w:sz w:val="24"/>
        <w:szCs w:val="24"/>
      </w:rPr>
    </w:pPr>
    <w:r w:rsidRPr="004D23E2">
      <w:rPr>
        <w:sz w:val="24"/>
        <w:szCs w:val="24"/>
      </w:rPr>
      <w:fldChar w:fldCharType="begin"/>
    </w:r>
    <w:r w:rsidR="00214EC6" w:rsidRPr="004D23E2">
      <w:rPr>
        <w:sz w:val="24"/>
        <w:szCs w:val="24"/>
      </w:rPr>
      <w:instrText xml:space="preserve"> PAGE   \* MERGEFORMAT </w:instrText>
    </w:r>
    <w:r w:rsidRPr="004D23E2">
      <w:rPr>
        <w:sz w:val="24"/>
        <w:szCs w:val="24"/>
      </w:rPr>
      <w:fldChar w:fldCharType="separate"/>
    </w:r>
    <w:r w:rsidR="003C078F">
      <w:rPr>
        <w:noProof/>
        <w:sz w:val="24"/>
        <w:szCs w:val="24"/>
      </w:rPr>
      <w:t>4</w:t>
    </w:r>
    <w:r w:rsidRPr="004D23E2">
      <w:rPr>
        <w:sz w:val="24"/>
        <w:szCs w:val="24"/>
      </w:rPr>
      <w:fldChar w:fldCharType="end"/>
    </w:r>
  </w:p>
  <w:p w14:paraId="2F6D7069" w14:textId="77777777" w:rsidR="004D23E2" w:rsidRPr="004D23E2" w:rsidRDefault="004D23E2">
    <w:pPr>
      <w:pStyle w:val="Footer"/>
      <w:jc w:val="center"/>
      <w:rPr>
        <w:sz w:val="24"/>
        <w:szCs w:val="24"/>
      </w:rPr>
    </w:pPr>
  </w:p>
  <w:p w14:paraId="147E2684" w14:textId="77777777" w:rsidR="00214EC6" w:rsidRDefault="0021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3E761" w14:textId="77777777" w:rsidR="000A53AD" w:rsidRDefault="000A53AD">
      <w:r>
        <w:separator/>
      </w:r>
    </w:p>
  </w:footnote>
  <w:footnote w:type="continuationSeparator" w:id="0">
    <w:p w14:paraId="051397FF" w14:textId="77777777" w:rsidR="000A53AD" w:rsidRDefault="000A5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9F896" w14:textId="77777777" w:rsidR="00D1720A" w:rsidRDefault="00D1720A" w:rsidP="00DB1D32">
    <w:pPr>
      <w:pStyle w:val="Header"/>
      <w:rPr>
        <w:rFonts w:ascii="Bookman Old Style" w:hAnsi="Bookman Old Style"/>
        <w:b/>
        <w:color w:val="FFFFFF"/>
        <w:sz w:val="36"/>
      </w:rPr>
    </w:pPr>
    <w:r>
      <w:rPr>
        <w:rFonts w:ascii="Bookman Old Style" w:hAnsi="Bookman Old Style"/>
        <w:b/>
        <w:color w:val="FFFFFF"/>
        <w:sz w:val="36"/>
      </w:rPr>
      <w:t>ICHE REPONSE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29.25pt;height:461.25pt" o:bullet="t">
        <v:imagedata r:id="rId1" o:title="basic-square-outline[1]"/>
      </v:shape>
    </w:pict>
  </w:numPicBullet>
  <w:abstractNum w:abstractNumId="0" w15:restartNumberingAfterBreak="0">
    <w:nsid w:val="098F7157"/>
    <w:multiLevelType w:val="hybridMultilevel"/>
    <w:tmpl w:val="5B6A6E96"/>
    <w:lvl w:ilvl="0" w:tplc="E5CC4FA2">
      <w:start w:val="1"/>
      <w:numFmt w:val="decimal"/>
      <w:lvlText w:val="%1"/>
      <w:lvlJc w:val="left"/>
      <w:pPr>
        <w:ind w:left="1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" w15:restartNumberingAfterBreak="0">
    <w:nsid w:val="0E0F01D3"/>
    <w:multiLevelType w:val="hybridMultilevel"/>
    <w:tmpl w:val="6EE48FD4"/>
    <w:lvl w:ilvl="0" w:tplc="055A9A00">
      <w:start w:val="1"/>
      <w:numFmt w:val="decimal"/>
      <w:lvlText w:val="%1."/>
      <w:lvlJc w:val="left"/>
      <w:pPr>
        <w:ind w:left="2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4" w:hanging="360"/>
      </w:pPr>
    </w:lvl>
    <w:lvl w:ilvl="2" w:tplc="0409001B" w:tentative="1">
      <w:start w:val="1"/>
      <w:numFmt w:val="lowerRoman"/>
      <w:lvlText w:val="%3."/>
      <w:lvlJc w:val="right"/>
      <w:pPr>
        <w:ind w:left="3664" w:hanging="180"/>
      </w:pPr>
    </w:lvl>
    <w:lvl w:ilvl="3" w:tplc="0409000F" w:tentative="1">
      <w:start w:val="1"/>
      <w:numFmt w:val="decimal"/>
      <w:lvlText w:val="%4."/>
      <w:lvlJc w:val="left"/>
      <w:pPr>
        <w:ind w:left="4384" w:hanging="360"/>
      </w:pPr>
    </w:lvl>
    <w:lvl w:ilvl="4" w:tplc="04090019" w:tentative="1">
      <w:start w:val="1"/>
      <w:numFmt w:val="lowerLetter"/>
      <w:lvlText w:val="%5."/>
      <w:lvlJc w:val="left"/>
      <w:pPr>
        <w:ind w:left="5104" w:hanging="360"/>
      </w:pPr>
    </w:lvl>
    <w:lvl w:ilvl="5" w:tplc="0409001B" w:tentative="1">
      <w:start w:val="1"/>
      <w:numFmt w:val="lowerRoman"/>
      <w:lvlText w:val="%6."/>
      <w:lvlJc w:val="right"/>
      <w:pPr>
        <w:ind w:left="5824" w:hanging="180"/>
      </w:pPr>
    </w:lvl>
    <w:lvl w:ilvl="6" w:tplc="0409000F" w:tentative="1">
      <w:start w:val="1"/>
      <w:numFmt w:val="decimal"/>
      <w:lvlText w:val="%7."/>
      <w:lvlJc w:val="left"/>
      <w:pPr>
        <w:ind w:left="6544" w:hanging="360"/>
      </w:pPr>
    </w:lvl>
    <w:lvl w:ilvl="7" w:tplc="04090019" w:tentative="1">
      <w:start w:val="1"/>
      <w:numFmt w:val="lowerLetter"/>
      <w:lvlText w:val="%8."/>
      <w:lvlJc w:val="left"/>
      <w:pPr>
        <w:ind w:left="7264" w:hanging="360"/>
      </w:pPr>
    </w:lvl>
    <w:lvl w:ilvl="8" w:tplc="0409001B" w:tentative="1">
      <w:start w:val="1"/>
      <w:numFmt w:val="lowerRoman"/>
      <w:lvlText w:val="%9."/>
      <w:lvlJc w:val="right"/>
      <w:pPr>
        <w:ind w:left="7984" w:hanging="180"/>
      </w:pPr>
    </w:lvl>
  </w:abstractNum>
  <w:abstractNum w:abstractNumId="2" w15:restartNumberingAfterBreak="0">
    <w:nsid w:val="12B6128C"/>
    <w:multiLevelType w:val="hybridMultilevel"/>
    <w:tmpl w:val="95C8BB0E"/>
    <w:lvl w:ilvl="0" w:tplc="7738112E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8" w:hanging="360"/>
      </w:pPr>
    </w:lvl>
    <w:lvl w:ilvl="2" w:tplc="0409001B" w:tentative="1">
      <w:start w:val="1"/>
      <w:numFmt w:val="lowerRoman"/>
      <w:lvlText w:val="%3."/>
      <w:lvlJc w:val="right"/>
      <w:pPr>
        <w:ind w:left="3068" w:hanging="180"/>
      </w:pPr>
    </w:lvl>
    <w:lvl w:ilvl="3" w:tplc="0409000F" w:tentative="1">
      <w:start w:val="1"/>
      <w:numFmt w:val="decimal"/>
      <w:lvlText w:val="%4."/>
      <w:lvlJc w:val="left"/>
      <w:pPr>
        <w:ind w:left="3788" w:hanging="360"/>
      </w:pPr>
    </w:lvl>
    <w:lvl w:ilvl="4" w:tplc="04090019" w:tentative="1">
      <w:start w:val="1"/>
      <w:numFmt w:val="lowerLetter"/>
      <w:lvlText w:val="%5."/>
      <w:lvlJc w:val="left"/>
      <w:pPr>
        <w:ind w:left="4508" w:hanging="360"/>
      </w:pPr>
    </w:lvl>
    <w:lvl w:ilvl="5" w:tplc="0409001B" w:tentative="1">
      <w:start w:val="1"/>
      <w:numFmt w:val="lowerRoman"/>
      <w:lvlText w:val="%6."/>
      <w:lvlJc w:val="right"/>
      <w:pPr>
        <w:ind w:left="5228" w:hanging="180"/>
      </w:pPr>
    </w:lvl>
    <w:lvl w:ilvl="6" w:tplc="0409000F" w:tentative="1">
      <w:start w:val="1"/>
      <w:numFmt w:val="decimal"/>
      <w:lvlText w:val="%7."/>
      <w:lvlJc w:val="left"/>
      <w:pPr>
        <w:ind w:left="5948" w:hanging="360"/>
      </w:pPr>
    </w:lvl>
    <w:lvl w:ilvl="7" w:tplc="04090019" w:tentative="1">
      <w:start w:val="1"/>
      <w:numFmt w:val="lowerLetter"/>
      <w:lvlText w:val="%8."/>
      <w:lvlJc w:val="left"/>
      <w:pPr>
        <w:ind w:left="6668" w:hanging="360"/>
      </w:pPr>
    </w:lvl>
    <w:lvl w:ilvl="8" w:tplc="0409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3" w15:restartNumberingAfterBreak="0">
    <w:nsid w:val="12E34F8B"/>
    <w:multiLevelType w:val="hybridMultilevel"/>
    <w:tmpl w:val="6BF62F92"/>
    <w:lvl w:ilvl="0" w:tplc="D66EF6BE">
      <w:start w:val="1"/>
      <w:numFmt w:val="decimal"/>
      <w:lvlText w:val="%1."/>
      <w:lvlJc w:val="left"/>
      <w:pPr>
        <w:ind w:left="1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4" w15:restartNumberingAfterBreak="0">
    <w:nsid w:val="1C715BCD"/>
    <w:multiLevelType w:val="hybridMultilevel"/>
    <w:tmpl w:val="3E06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E4825"/>
    <w:multiLevelType w:val="hybridMultilevel"/>
    <w:tmpl w:val="623C2B42"/>
    <w:lvl w:ilvl="0" w:tplc="D2CECD24">
      <w:start w:val="1"/>
      <w:numFmt w:val="decimal"/>
      <w:lvlText w:val="(%1)"/>
      <w:lvlJc w:val="left"/>
      <w:pPr>
        <w:ind w:left="1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6" w15:restartNumberingAfterBreak="0">
    <w:nsid w:val="25200302"/>
    <w:multiLevelType w:val="hybridMultilevel"/>
    <w:tmpl w:val="ECBEC99E"/>
    <w:lvl w:ilvl="0" w:tplc="4934BC86">
      <w:start w:val="1"/>
      <w:numFmt w:val="decimal"/>
      <w:lvlText w:val="%1"/>
      <w:lvlJc w:val="left"/>
      <w:pPr>
        <w:ind w:left="20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2" w:hanging="360"/>
      </w:pPr>
    </w:lvl>
    <w:lvl w:ilvl="2" w:tplc="0409001B" w:tentative="1">
      <w:start w:val="1"/>
      <w:numFmt w:val="lowerRoman"/>
      <w:lvlText w:val="%3."/>
      <w:lvlJc w:val="right"/>
      <w:pPr>
        <w:ind w:left="3522" w:hanging="180"/>
      </w:pPr>
    </w:lvl>
    <w:lvl w:ilvl="3" w:tplc="0409000F" w:tentative="1">
      <w:start w:val="1"/>
      <w:numFmt w:val="decimal"/>
      <w:lvlText w:val="%4."/>
      <w:lvlJc w:val="left"/>
      <w:pPr>
        <w:ind w:left="4242" w:hanging="360"/>
      </w:pPr>
    </w:lvl>
    <w:lvl w:ilvl="4" w:tplc="04090019" w:tentative="1">
      <w:start w:val="1"/>
      <w:numFmt w:val="lowerLetter"/>
      <w:lvlText w:val="%5."/>
      <w:lvlJc w:val="left"/>
      <w:pPr>
        <w:ind w:left="4962" w:hanging="360"/>
      </w:pPr>
    </w:lvl>
    <w:lvl w:ilvl="5" w:tplc="0409001B" w:tentative="1">
      <w:start w:val="1"/>
      <w:numFmt w:val="lowerRoman"/>
      <w:lvlText w:val="%6."/>
      <w:lvlJc w:val="right"/>
      <w:pPr>
        <w:ind w:left="5682" w:hanging="180"/>
      </w:pPr>
    </w:lvl>
    <w:lvl w:ilvl="6" w:tplc="0409000F" w:tentative="1">
      <w:start w:val="1"/>
      <w:numFmt w:val="decimal"/>
      <w:lvlText w:val="%7."/>
      <w:lvlJc w:val="left"/>
      <w:pPr>
        <w:ind w:left="6402" w:hanging="360"/>
      </w:pPr>
    </w:lvl>
    <w:lvl w:ilvl="7" w:tplc="04090019" w:tentative="1">
      <w:start w:val="1"/>
      <w:numFmt w:val="lowerLetter"/>
      <w:lvlText w:val="%8."/>
      <w:lvlJc w:val="left"/>
      <w:pPr>
        <w:ind w:left="7122" w:hanging="360"/>
      </w:pPr>
    </w:lvl>
    <w:lvl w:ilvl="8" w:tplc="040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7" w15:restartNumberingAfterBreak="0">
    <w:nsid w:val="25DD54BF"/>
    <w:multiLevelType w:val="hybridMultilevel"/>
    <w:tmpl w:val="747E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54CB3"/>
    <w:multiLevelType w:val="hybridMultilevel"/>
    <w:tmpl w:val="6E4A9D5E"/>
    <w:lvl w:ilvl="0" w:tplc="C8EECE3C">
      <w:start w:val="1"/>
      <w:numFmt w:val="bullet"/>
      <w:lvlText w:val=""/>
      <w:lvlJc w:val="left"/>
      <w:pPr>
        <w:ind w:left="189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36BF693C"/>
    <w:multiLevelType w:val="hybridMultilevel"/>
    <w:tmpl w:val="B450D2FE"/>
    <w:lvl w:ilvl="0" w:tplc="EA44BE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920AC"/>
    <w:multiLevelType w:val="hybridMultilevel"/>
    <w:tmpl w:val="E7F07192"/>
    <w:lvl w:ilvl="0" w:tplc="040C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3A2011AA"/>
    <w:multiLevelType w:val="hybridMultilevel"/>
    <w:tmpl w:val="FA74D38C"/>
    <w:lvl w:ilvl="0" w:tplc="3E9A111E">
      <w:start w:val="1"/>
      <w:numFmt w:val="decimal"/>
      <w:lvlText w:val="%1."/>
      <w:lvlJc w:val="left"/>
      <w:pPr>
        <w:ind w:left="21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8" w:hanging="360"/>
      </w:pPr>
    </w:lvl>
    <w:lvl w:ilvl="2" w:tplc="0409001B" w:tentative="1">
      <w:start w:val="1"/>
      <w:numFmt w:val="lowerRoman"/>
      <w:lvlText w:val="%3."/>
      <w:lvlJc w:val="right"/>
      <w:pPr>
        <w:ind w:left="3608" w:hanging="180"/>
      </w:pPr>
    </w:lvl>
    <w:lvl w:ilvl="3" w:tplc="0409000F" w:tentative="1">
      <w:start w:val="1"/>
      <w:numFmt w:val="decimal"/>
      <w:lvlText w:val="%4."/>
      <w:lvlJc w:val="left"/>
      <w:pPr>
        <w:ind w:left="4328" w:hanging="360"/>
      </w:pPr>
    </w:lvl>
    <w:lvl w:ilvl="4" w:tplc="04090019" w:tentative="1">
      <w:start w:val="1"/>
      <w:numFmt w:val="lowerLetter"/>
      <w:lvlText w:val="%5."/>
      <w:lvlJc w:val="left"/>
      <w:pPr>
        <w:ind w:left="5048" w:hanging="360"/>
      </w:pPr>
    </w:lvl>
    <w:lvl w:ilvl="5" w:tplc="0409001B" w:tentative="1">
      <w:start w:val="1"/>
      <w:numFmt w:val="lowerRoman"/>
      <w:lvlText w:val="%6."/>
      <w:lvlJc w:val="right"/>
      <w:pPr>
        <w:ind w:left="5768" w:hanging="180"/>
      </w:pPr>
    </w:lvl>
    <w:lvl w:ilvl="6" w:tplc="0409000F" w:tentative="1">
      <w:start w:val="1"/>
      <w:numFmt w:val="decimal"/>
      <w:lvlText w:val="%7."/>
      <w:lvlJc w:val="left"/>
      <w:pPr>
        <w:ind w:left="6488" w:hanging="360"/>
      </w:pPr>
    </w:lvl>
    <w:lvl w:ilvl="7" w:tplc="04090019" w:tentative="1">
      <w:start w:val="1"/>
      <w:numFmt w:val="lowerLetter"/>
      <w:lvlText w:val="%8."/>
      <w:lvlJc w:val="left"/>
      <w:pPr>
        <w:ind w:left="7208" w:hanging="360"/>
      </w:pPr>
    </w:lvl>
    <w:lvl w:ilvl="8" w:tplc="0409001B" w:tentative="1">
      <w:start w:val="1"/>
      <w:numFmt w:val="lowerRoman"/>
      <w:lvlText w:val="%9."/>
      <w:lvlJc w:val="right"/>
      <w:pPr>
        <w:ind w:left="7928" w:hanging="180"/>
      </w:pPr>
    </w:lvl>
  </w:abstractNum>
  <w:abstractNum w:abstractNumId="12" w15:restartNumberingAfterBreak="0">
    <w:nsid w:val="3BCD6DFB"/>
    <w:multiLevelType w:val="hybridMultilevel"/>
    <w:tmpl w:val="8E7CBD1E"/>
    <w:lvl w:ilvl="0" w:tplc="76EE14A6">
      <w:start w:val="1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3" w15:restartNumberingAfterBreak="0">
    <w:nsid w:val="3DCA292F"/>
    <w:multiLevelType w:val="hybridMultilevel"/>
    <w:tmpl w:val="F3709EEA"/>
    <w:lvl w:ilvl="0" w:tplc="C8145A0C">
      <w:start w:val="1"/>
      <w:numFmt w:val="decimal"/>
      <w:lvlText w:val="%1"/>
      <w:lvlJc w:val="left"/>
      <w:pPr>
        <w:ind w:left="1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8" w:hanging="360"/>
      </w:pPr>
    </w:lvl>
    <w:lvl w:ilvl="2" w:tplc="0409001B" w:tentative="1">
      <w:start w:val="1"/>
      <w:numFmt w:val="lowerRoman"/>
      <w:lvlText w:val="%3."/>
      <w:lvlJc w:val="right"/>
      <w:pPr>
        <w:ind w:left="3068" w:hanging="180"/>
      </w:pPr>
    </w:lvl>
    <w:lvl w:ilvl="3" w:tplc="0409000F" w:tentative="1">
      <w:start w:val="1"/>
      <w:numFmt w:val="decimal"/>
      <w:lvlText w:val="%4."/>
      <w:lvlJc w:val="left"/>
      <w:pPr>
        <w:ind w:left="3788" w:hanging="360"/>
      </w:pPr>
    </w:lvl>
    <w:lvl w:ilvl="4" w:tplc="04090019" w:tentative="1">
      <w:start w:val="1"/>
      <w:numFmt w:val="lowerLetter"/>
      <w:lvlText w:val="%5."/>
      <w:lvlJc w:val="left"/>
      <w:pPr>
        <w:ind w:left="4508" w:hanging="360"/>
      </w:pPr>
    </w:lvl>
    <w:lvl w:ilvl="5" w:tplc="0409001B" w:tentative="1">
      <w:start w:val="1"/>
      <w:numFmt w:val="lowerRoman"/>
      <w:lvlText w:val="%6."/>
      <w:lvlJc w:val="right"/>
      <w:pPr>
        <w:ind w:left="5228" w:hanging="180"/>
      </w:pPr>
    </w:lvl>
    <w:lvl w:ilvl="6" w:tplc="0409000F" w:tentative="1">
      <w:start w:val="1"/>
      <w:numFmt w:val="decimal"/>
      <w:lvlText w:val="%7."/>
      <w:lvlJc w:val="left"/>
      <w:pPr>
        <w:ind w:left="5948" w:hanging="360"/>
      </w:pPr>
    </w:lvl>
    <w:lvl w:ilvl="7" w:tplc="04090019" w:tentative="1">
      <w:start w:val="1"/>
      <w:numFmt w:val="lowerLetter"/>
      <w:lvlText w:val="%8."/>
      <w:lvlJc w:val="left"/>
      <w:pPr>
        <w:ind w:left="6668" w:hanging="360"/>
      </w:pPr>
    </w:lvl>
    <w:lvl w:ilvl="8" w:tplc="0409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14" w15:restartNumberingAfterBreak="0">
    <w:nsid w:val="3E3547B8"/>
    <w:multiLevelType w:val="hybridMultilevel"/>
    <w:tmpl w:val="65A0374E"/>
    <w:lvl w:ilvl="0" w:tplc="49A6F8C6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67E5F"/>
    <w:multiLevelType w:val="hybridMultilevel"/>
    <w:tmpl w:val="AB103A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06551"/>
    <w:multiLevelType w:val="hybridMultilevel"/>
    <w:tmpl w:val="09344B06"/>
    <w:lvl w:ilvl="0" w:tplc="25BAA8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21E79"/>
    <w:multiLevelType w:val="hybridMultilevel"/>
    <w:tmpl w:val="E4AC37FA"/>
    <w:lvl w:ilvl="0" w:tplc="BBF64B58">
      <w:start w:val="1"/>
      <w:numFmt w:val="decimal"/>
      <w:lvlText w:val="(%1)"/>
      <w:lvlJc w:val="left"/>
      <w:pPr>
        <w:ind w:left="2024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8" w:hanging="360"/>
      </w:pPr>
    </w:lvl>
    <w:lvl w:ilvl="2" w:tplc="0409001B" w:tentative="1">
      <w:start w:val="1"/>
      <w:numFmt w:val="lowerRoman"/>
      <w:lvlText w:val="%3."/>
      <w:lvlJc w:val="right"/>
      <w:pPr>
        <w:ind w:left="3428" w:hanging="180"/>
      </w:pPr>
    </w:lvl>
    <w:lvl w:ilvl="3" w:tplc="0409000F" w:tentative="1">
      <w:start w:val="1"/>
      <w:numFmt w:val="decimal"/>
      <w:lvlText w:val="%4."/>
      <w:lvlJc w:val="left"/>
      <w:pPr>
        <w:ind w:left="4148" w:hanging="360"/>
      </w:pPr>
    </w:lvl>
    <w:lvl w:ilvl="4" w:tplc="04090019" w:tentative="1">
      <w:start w:val="1"/>
      <w:numFmt w:val="lowerLetter"/>
      <w:lvlText w:val="%5."/>
      <w:lvlJc w:val="left"/>
      <w:pPr>
        <w:ind w:left="4868" w:hanging="360"/>
      </w:pPr>
    </w:lvl>
    <w:lvl w:ilvl="5" w:tplc="0409001B" w:tentative="1">
      <w:start w:val="1"/>
      <w:numFmt w:val="lowerRoman"/>
      <w:lvlText w:val="%6."/>
      <w:lvlJc w:val="right"/>
      <w:pPr>
        <w:ind w:left="5588" w:hanging="180"/>
      </w:pPr>
    </w:lvl>
    <w:lvl w:ilvl="6" w:tplc="0409000F" w:tentative="1">
      <w:start w:val="1"/>
      <w:numFmt w:val="decimal"/>
      <w:lvlText w:val="%7."/>
      <w:lvlJc w:val="left"/>
      <w:pPr>
        <w:ind w:left="6308" w:hanging="360"/>
      </w:pPr>
    </w:lvl>
    <w:lvl w:ilvl="7" w:tplc="04090019" w:tentative="1">
      <w:start w:val="1"/>
      <w:numFmt w:val="lowerLetter"/>
      <w:lvlText w:val="%8."/>
      <w:lvlJc w:val="left"/>
      <w:pPr>
        <w:ind w:left="7028" w:hanging="360"/>
      </w:pPr>
    </w:lvl>
    <w:lvl w:ilvl="8" w:tplc="0409001B" w:tentative="1">
      <w:start w:val="1"/>
      <w:numFmt w:val="lowerRoman"/>
      <w:lvlText w:val="%9."/>
      <w:lvlJc w:val="right"/>
      <w:pPr>
        <w:ind w:left="7748" w:hanging="180"/>
      </w:pPr>
    </w:lvl>
  </w:abstractNum>
  <w:abstractNum w:abstractNumId="18" w15:restartNumberingAfterBreak="0">
    <w:nsid w:val="4A4E5020"/>
    <w:multiLevelType w:val="hybridMultilevel"/>
    <w:tmpl w:val="D09C8030"/>
    <w:lvl w:ilvl="0" w:tplc="EB2EC3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C7254"/>
    <w:multiLevelType w:val="hybridMultilevel"/>
    <w:tmpl w:val="96EC7662"/>
    <w:lvl w:ilvl="0" w:tplc="040C0017">
      <w:start w:val="1"/>
      <w:numFmt w:val="lowerLetter"/>
      <w:lvlText w:val="%1)"/>
      <w:lvlJc w:val="left"/>
      <w:pPr>
        <w:ind w:left="1628" w:hanging="360"/>
      </w:pPr>
    </w:lvl>
    <w:lvl w:ilvl="1" w:tplc="040C0019" w:tentative="1">
      <w:start w:val="1"/>
      <w:numFmt w:val="lowerLetter"/>
      <w:lvlText w:val="%2."/>
      <w:lvlJc w:val="left"/>
      <w:pPr>
        <w:ind w:left="2348" w:hanging="360"/>
      </w:pPr>
    </w:lvl>
    <w:lvl w:ilvl="2" w:tplc="040C001B" w:tentative="1">
      <w:start w:val="1"/>
      <w:numFmt w:val="lowerRoman"/>
      <w:lvlText w:val="%3."/>
      <w:lvlJc w:val="right"/>
      <w:pPr>
        <w:ind w:left="3068" w:hanging="180"/>
      </w:pPr>
    </w:lvl>
    <w:lvl w:ilvl="3" w:tplc="040C000F" w:tentative="1">
      <w:start w:val="1"/>
      <w:numFmt w:val="decimal"/>
      <w:lvlText w:val="%4."/>
      <w:lvlJc w:val="left"/>
      <w:pPr>
        <w:ind w:left="3788" w:hanging="360"/>
      </w:pPr>
    </w:lvl>
    <w:lvl w:ilvl="4" w:tplc="040C0019" w:tentative="1">
      <w:start w:val="1"/>
      <w:numFmt w:val="lowerLetter"/>
      <w:lvlText w:val="%5."/>
      <w:lvlJc w:val="left"/>
      <w:pPr>
        <w:ind w:left="4508" w:hanging="360"/>
      </w:pPr>
    </w:lvl>
    <w:lvl w:ilvl="5" w:tplc="040C001B" w:tentative="1">
      <w:start w:val="1"/>
      <w:numFmt w:val="lowerRoman"/>
      <w:lvlText w:val="%6."/>
      <w:lvlJc w:val="right"/>
      <w:pPr>
        <w:ind w:left="5228" w:hanging="180"/>
      </w:pPr>
    </w:lvl>
    <w:lvl w:ilvl="6" w:tplc="040C000F" w:tentative="1">
      <w:start w:val="1"/>
      <w:numFmt w:val="decimal"/>
      <w:lvlText w:val="%7."/>
      <w:lvlJc w:val="left"/>
      <w:pPr>
        <w:ind w:left="5948" w:hanging="360"/>
      </w:pPr>
    </w:lvl>
    <w:lvl w:ilvl="7" w:tplc="040C0019" w:tentative="1">
      <w:start w:val="1"/>
      <w:numFmt w:val="lowerLetter"/>
      <w:lvlText w:val="%8."/>
      <w:lvlJc w:val="left"/>
      <w:pPr>
        <w:ind w:left="6668" w:hanging="360"/>
      </w:pPr>
    </w:lvl>
    <w:lvl w:ilvl="8" w:tplc="040C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20" w15:restartNumberingAfterBreak="0">
    <w:nsid w:val="4F261A37"/>
    <w:multiLevelType w:val="hybridMultilevel"/>
    <w:tmpl w:val="186AED2C"/>
    <w:lvl w:ilvl="0" w:tplc="5D9EF7C6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8" w:hanging="360"/>
      </w:pPr>
    </w:lvl>
    <w:lvl w:ilvl="2" w:tplc="0409001B" w:tentative="1">
      <w:start w:val="1"/>
      <w:numFmt w:val="lowerRoman"/>
      <w:lvlText w:val="%3."/>
      <w:lvlJc w:val="right"/>
      <w:pPr>
        <w:ind w:left="3068" w:hanging="180"/>
      </w:pPr>
    </w:lvl>
    <w:lvl w:ilvl="3" w:tplc="0409000F" w:tentative="1">
      <w:start w:val="1"/>
      <w:numFmt w:val="decimal"/>
      <w:lvlText w:val="%4."/>
      <w:lvlJc w:val="left"/>
      <w:pPr>
        <w:ind w:left="3788" w:hanging="360"/>
      </w:pPr>
    </w:lvl>
    <w:lvl w:ilvl="4" w:tplc="04090019" w:tentative="1">
      <w:start w:val="1"/>
      <w:numFmt w:val="lowerLetter"/>
      <w:lvlText w:val="%5."/>
      <w:lvlJc w:val="left"/>
      <w:pPr>
        <w:ind w:left="4508" w:hanging="360"/>
      </w:pPr>
    </w:lvl>
    <w:lvl w:ilvl="5" w:tplc="0409001B" w:tentative="1">
      <w:start w:val="1"/>
      <w:numFmt w:val="lowerRoman"/>
      <w:lvlText w:val="%6."/>
      <w:lvlJc w:val="right"/>
      <w:pPr>
        <w:ind w:left="5228" w:hanging="180"/>
      </w:pPr>
    </w:lvl>
    <w:lvl w:ilvl="6" w:tplc="0409000F" w:tentative="1">
      <w:start w:val="1"/>
      <w:numFmt w:val="decimal"/>
      <w:lvlText w:val="%7."/>
      <w:lvlJc w:val="left"/>
      <w:pPr>
        <w:ind w:left="5948" w:hanging="360"/>
      </w:pPr>
    </w:lvl>
    <w:lvl w:ilvl="7" w:tplc="04090019" w:tentative="1">
      <w:start w:val="1"/>
      <w:numFmt w:val="lowerLetter"/>
      <w:lvlText w:val="%8."/>
      <w:lvlJc w:val="left"/>
      <w:pPr>
        <w:ind w:left="6668" w:hanging="360"/>
      </w:pPr>
    </w:lvl>
    <w:lvl w:ilvl="8" w:tplc="0409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21" w15:restartNumberingAfterBreak="0">
    <w:nsid w:val="501C0740"/>
    <w:multiLevelType w:val="hybridMultilevel"/>
    <w:tmpl w:val="2FC03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85FFD"/>
    <w:multiLevelType w:val="multilevel"/>
    <w:tmpl w:val="59023D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8BA298E"/>
    <w:multiLevelType w:val="hybridMultilevel"/>
    <w:tmpl w:val="61D81D50"/>
    <w:lvl w:ilvl="0" w:tplc="9B2A012C">
      <w:start w:val="2"/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4" w15:restartNumberingAfterBreak="0">
    <w:nsid w:val="5B8C51ED"/>
    <w:multiLevelType w:val="hybridMultilevel"/>
    <w:tmpl w:val="B07CFE8A"/>
    <w:lvl w:ilvl="0" w:tplc="1422D270">
      <w:start w:val="1"/>
      <w:numFmt w:val="bullet"/>
      <w:lvlText w:val="-"/>
      <w:lvlJc w:val="left"/>
      <w:pPr>
        <w:ind w:left="12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25" w15:restartNumberingAfterBreak="0">
    <w:nsid w:val="5EC33C6B"/>
    <w:multiLevelType w:val="hybridMultilevel"/>
    <w:tmpl w:val="E60AB82C"/>
    <w:lvl w:ilvl="0" w:tplc="467C88C2">
      <w:start w:val="1"/>
      <w:numFmt w:val="decimal"/>
      <w:lvlText w:val="(%1)"/>
      <w:lvlJc w:val="left"/>
      <w:pPr>
        <w:ind w:left="2106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826" w:hanging="360"/>
      </w:pPr>
    </w:lvl>
    <w:lvl w:ilvl="2" w:tplc="0409001B" w:tentative="1">
      <w:start w:val="1"/>
      <w:numFmt w:val="lowerRoman"/>
      <w:lvlText w:val="%3."/>
      <w:lvlJc w:val="right"/>
      <w:pPr>
        <w:ind w:left="3546" w:hanging="180"/>
      </w:pPr>
    </w:lvl>
    <w:lvl w:ilvl="3" w:tplc="0409000F" w:tentative="1">
      <w:start w:val="1"/>
      <w:numFmt w:val="decimal"/>
      <w:lvlText w:val="%4."/>
      <w:lvlJc w:val="left"/>
      <w:pPr>
        <w:ind w:left="4266" w:hanging="360"/>
      </w:pPr>
    </w:lvl>
    <w:lvl w:ilvl="4" w:tplc="04090019" w:tentative="1">
      <w:start w:val="1"/>
      <w:numFmt w:val="lowerLetter"/>
      <w:lvlText w:val="%5."/>
      <w:lvlJc w:val="left"/>
      <w:pPr>
        <w:ind w:left="4986" w:hanging="360"/>
      </w:pPr>
    </w:lvl>
    <w:lvl w:ilvl="5" w:tplc="0409001B" w:tentative="1">
      <w:start w:val="1"/>
      <w:numFmt w:val="lowerRoman"/>
      <w:lvlText w:val="%6."/>
      <w:lvlJc w:val="right"/>
      <w:pPr>
        <w:ind w:left="5706" w:hanging="180"/>
      </w:pPr>
    </w:lvl>
    <w:lvl w:ilvl="6" w:tplc="0409000F" w:tentative="1">
      <w:start w:val="1"/>
      <w:numFmt w:val="decimal"/>
      <w:lvlText w:val="%7."/>
      <w:lvlJc w:val="left"/>
      <w:pPr>
        <w:ind w:left="6426" w:hanging="360"/>
      </w:pPr>
    </w:lvl>
    <w:lvl w:ilvl="7" w:tplc="04090019" w:tentative="1">
      <w:start w:val="1"/>
      <w:numFmt w:val="lowerLetter"/>
      <w:lvlText w:val="%8."/>
      <w:lvlJc w:val="left"/>
      <w:pPr>
        <w:ind w:left="7146" w:hanging="360"/>
      </w:pPr>
    </w:lvl>
    <w:lvl w:ilvl="8" w:tplc="0409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26" w15:restartNumberingAfterBreak="0">
    <w:nsid w:val="642236CF"/>
    <w:multiLevelType w:val="hybridMultilevel"/>
    <w:tmpl w:val="A32E8466"/>
    <w:lvl w:ilvl="0" w:tplc="50624B00">
      <w:start w:val="2"/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7" w15:restartNumberingAfterBreak="0">
    <w:nsid w:val="66790732"/>
    <w:multiLevelType w:val="hybridMultilevel"/>
    <w:tmpl w:val="DD406D7C"/>
    <w:lvl w:ilvl="0" w:tplc="DC74E0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C7B7A"/>
    <w:multiLevelType w:val="singleLevel"/>
    <w:tmpl w:val="9F0C00D6"/>
    <w:lvl w:ilvl="0">
      <w:numFmt w:val="bullet"/>
      <w:lvlText w:val=""/>
      <w:lvlJc w:val="left"/>
      <w:pPr>
        <w:tabs>
          <w:tab w:val="num" w:pos="495"/>
        </w:tabs>
        <w:ind w:left="495" w:hanging="495"/>
      </w:pPr>
      <w:rPr>
        <w:rFonts w:ascii="Monotype Sorts" w:hAnsi="Monotype Sorts" w:hint="default"/>
        <w:sz w:val="40"/>
      </w:rPr>
    </w:lvl>
  </w:abstractNum>
  <w:abstractNum w:abstractNumId="29" w15:restartNumberingAfterBreak="0">
    <w:nsid w:val="6EA05239"/>
    <w:multiLevelType w:val="hybridMultilevel"/>
    <w:tmpl w:val="DE0E6FBC"/>
    <w:lvl w:ilvl="0" w:tplc="87345E94">
      <w:start w:val="1"/>
      <w:numFmt w:val="decimal"/>
      <w:lvlText w:val="(%1)"/>
      <w:lvlJc w:val="left"/>
      <w:pPr>
        <w:ind w:left="1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8" w:hanging="360"/>
      </w:pPr>
    </w:lvl>
    <w:lvl w:ilvl="2" w:tplc="0409001B" w:tentative="1">
      <w:start w:val="1"/>
      <w:numFmt w:val="lowerRoman"/>
      <w:lvlText w:val="%3."/>
      <w:lvlJc w:val="right"/>
      <w:pPr>
        <w:ind w:left="3068" w:hanging="180"/>
      </w:pPr>
    </w:lvl>
    <w:lvl w:ilvl="3" w:tplc="0409000F" w:tentative="1">
      <w:start w:val="1"/>
      <w:numFmt w:val="decimal"/>
      <w:lvlText w:val="%4."/>
      <w:lvlJc w:val="left"/>
      <w:pPr>
        <w:ind w:left="3788" w:hanging="360"/>
      </w:pPr>
    </w:lvl>
    <w:lvl w:ilvl="4" w:tplc="04090019" w:tentative="1">
      <w:start w:val="1"/>
      <w:numFmt w:val="lowerLetter"/>
      <w:lvlText w:val="%5."/>
      <w:lvlJc w:val="left"/>
      <w:pPr>
        <w:ind w:left="4508" w:hanging="360"/>
      </w:pPr>
    </w:lvl>
    <w:lvl w:ilvl="5" w:tplc="0409001B" w:tentative="1">
      <w:start w:val="1"/>
      <w:numFmt w:val="lowerRoman"/>
      <w:lvlText w:val="%6."/>
      <w:lvlJc w:val="right"/>
      <w:pPr>
        <w:ind w:left="5228" w:hanging="180"/>
      </w:pPr>
    </w:lvl>
    <w:lvl w:ilvl="6" w:tplc="0409000F" w:tentative="1">
      <w:start w:val="1"/>
      <w:numFmt w:val="decimal"/>
      <w:lvlText w:val="%7."/>
      <w:lvlJc w:val="left"/>
      <w:pPr>
        <w:ind w:left="5948" w:hanging="360"/>
      </w:pPr>
    </w:lvl>
    <w:lvl w:ilvl="7" w:tplc="04090019" w:tentative="1">
      <w:start w:val="1"/>
      <w:numFmt w:val="lowerLetter"/>
      <w:lvlText w:val="%8."/>
      <w:lvlJc w:val="left"/>
      <w:pPr>
        <w:ind w:left="6668" w:hanging="360"/>
      </w:pPr>
    </w:lvl>
    <w:lvl w:ilvl="8" w:tplc="0409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30" w15:restartNumberingAfterBreak="0">
    <w:nsid w:val="6EF74ACE"/>
    <w:multiLevelType w:val="hybridMultilevel"/>
    <w:tmpl w:val="289C6D6A"/>
    <w:lvl w:ilvl="0" w:tplc="3F3AF560">
      <w:start w:val="1"/>
      <w:numFmt w:val="decimal"/>
      <w:lvlText w:val="%1"/>
      <w:lvlJc w:val="left"/>
      <w:pPr>
        <w:ind w:left="1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31" w15:restartNumberingAfterBreak="0">
    <w:nsid w:val="71E70824"/>
    <w:multiLevelType w:val="hybridMultilevel"/>
    <w:tmpl w:val="150A76B2"/>
    <w:lvl w:ilvl="0" w:tplc="018EF11A">
      <w:start w:val="1"/>
      <w:numFmt w:val="decimal"/>
      <w:lvlText w:val="(%1)"/>
      <w:lvlJc w:val="left"/>
      <w:pPr>
        <w:ind w:left="1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32" w15:restartNumberingAfterBreak="0">
    <w:nsid w:val="742F7F3D"/>
    <w:multiLevelType w:val="singleLevel"/>
    <w:tmpl w:val="52AC211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6EF7BF4"/>
    <w:multiLevelType w:val="hybridMultilevel"/>
    <w:tmpl w:val="AE186B5A"/>
    <w:lvl w:ilvl="0" w:tplc="8E40BEB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C01FC"/>
    <w:multiLevelType w:val="hybridMultilevel"/>
    <w:tmpl w:val="85C8E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22229F"/>
    <w:multiLevelType w:val="hybridMultilevel"/>
    <w:tmpl w:val="31888DB8"/>
    <w:lvl w:ilvl="0" w:tplc="61660634">
      <w:start w:val="1"/>
      <w:numFmt w:val="decimal"/>
      <w:lvlText w:val="(%1)"/>
      <w:lvlJc w:val="left"/>
      <w:pPr>
        <w:ind w:left="1268" w:hanging="360"/>
      </w:pPr>
      <w:rPr>
        <w:rFonts w:ascii="Times New Roman" w:eastAsia="Times New Roman" w:hAnsi="Times New Roman" w:cs="Times New Roman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num w:numId="1">
    <w:abstractNumId w:val="28"/>
  </w:num>
  <w:num w:numId="2">
    <w:abstractNumId w:val="32"/>
  </w:num>
  <w:num w:numId="3">
    <w:abstractNumId w:val="14"/>
  </w:num>
  <w:num w:numId="4">
    <w:abstractNumId w:val="15"/>
  </w:num>
  <w:num w:numId="5">
    <w:abstractNumId w:val="19"/>
  </w:num>
  <w:num w:numId="6">
    <w:abstractNumId w:val="8"/>
  </w:num>
  <w:num w:numId="7">
    <w:abstractNumId w:val="10"/>
  </w:num>
  <w:num w:numId="8">
    <w:abstractNumId w:val="23"/>
  </w:num>
  <w:num w:numId="9">
    <w:abstractNumId w:val="26"/>
  </w:num>
  <w:num w:numId="10">
    <w:abstractNumId w:val="27"/>
  </w:num>
  <w:num w:numId="11">
    <w:abstractNumId w:val="16"/>
  </w:num>
  <w:num w:numId="12">
    <w:abstractNumId w:val="25"/>
  </w:num>
  <w:num w:numId="13">
    <w:abstractNumId w:val="35"/>
  </w:num>
  <w:num w:numId="14">
    <w:abstractNumId w:val="31"/>
  </w:num>
  <w:num w:numId="15">
    <w:abstractNumId w:val="9"/>
  </w:num>
  <w:num w:numId="16">
    <w:abstractNumId w:val="18"/>
  </w:num>
  <w:num w:numId="17">
    <w:abstractNumId w:val="5"/>
  </w:num>
  <w:num w:numId="18">
    <w:abstractNumId w:val="29"/>
  </w:num>
  <w:num w:numId="19">
    <w:abstractNumId w:val="24"/>
  </w:num>
  <w:num w:numId="20">
    <w:abstractNumId w:val="17"/>
  </w:num>
  <w:num w:numId="21">
    <w:abstractNumId w:val="1"/>
  </w:num>
  <w:num w:numId="22">
    <w:abstractNumId w:val="11"/>
  </w:num>
  <w:num w:numId="23">
    <w:abstractNumId w:val="34"/>
  </w:num>
  <w:num w:numId="24">
    <w:abstractNumId w:val="3"/>
  </w:num>
  <w:num w:numId="25">
    <w:abstractNumId w:val="2"/>
  </w:num>
  <w:num w:numId="26">
    <w:abstractNumId w:val="20"/>
  </w:num>
  <w:num w:numId="27">
    <w:abstractNumId w:val="6"/>
  </w:num>
  <w:num w:numId="28">
    <w:abstractNumId w:val="13"/>
  </w:num>
  <w:num w:numId="29">
    <w:abstractNumId w:val="12"/>
  </w:num>
  <w:num w:numId="30">
    <w:abstractNumId w:val="4"/>
  </w:num>
  <w:num w:numId="31">
    <w:abstractNumId w:val="30"/>
  </w:num>
  <w:num w:numId="32">
    <w:abstractNumId w:val="0"/>
  </w:num>
  <w:num w:numId="33">
    <w:abstractNumId w:val="7"/>
  </w:num>
  <w:num w:numId="34">
    <w:abstractNumId w:val="21"/>
  </w:num>
  <w:num w:numId="35">
    <w:abstractNumId w:val="33"/>
  </w:num>
  <w:num w:numId="36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trackRevisions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52"/>
    <w:rsid w:val="00010CCF"/>
    <w:rsid w:val="00032F39"/>
    <w:rsid w:val="00035DD3"/>
    <w:rsid w:val="000363D5"/>
    <w:rsid w:val="000416E8"/>
    <w:rsid w:val="00053FA1"/>
    <w:rsid w:val="00054961"/>
    <w:rsid w:val="000571DE"/>
    <w:rsid w:val="00062401"/>
    <w:rsid w:val="000726ED"/>
    <w:rsid w:val="0009106B"/>
    <w:rsid w:val="000A53AD"/>
    <w:rsid w:val="000B022E"/>
    <w:rsid w:val="000B0821"/>
    <w:rsid w:val="000B0DA8"/>
    <w:rsid w:val="000C207B"/>
    <w:rsid w:val="000C46C7"/>
    <w:rsid w:val="000D2AE5"/>
    <w:rsid w:val="000D2B68"/>
    <w:rsid w:val="000D56EF"/>
    <w:rsid w:val="000E6B89"/>
    <w:rsid w:val="000F1109"/>
    <w:rsid w:val="000F2F5C"/>
    <w:rsid w:val="000F4D3B"/>
    <w:rsid w:val="000F68D2"/>
    <w:rsid w:val="00100078"/>
    <w:rsid w:val="00111577"/>
    <w:rsid w:val="00112C35"/>
    <w:rsid w:val="00113DAA"/>
    <w:rsid w:val="00121426"/>
    <w:rsid w:val="00126873"/>
    <w:rsid w:val="00127297"/>
    <w:rsid w:val="00132AF3"/>
    <w:rsid w:val="00151326"/>
    <w:rsid w:val="00154B5A"/>
    <w:rsid w:val="001725A4"/>
    <w:rsid w:val="00172733"/>
    <w:rsid w:val="00176F7C"/>
    <w:rsid w:val="00183A6F"/>
    <w:rsid w:val="00184D8F"/>
    <w:rsid w:val="00196708"/>
    <w:rsid w:val="001A33E1"/>
    <w:rsid w:val="001B5075"/>
    <w:rsid w:val="001D1E39"/>
    <w:rsid w:val="001E2D07"/>
    <w:rsid w:val="001E4CA9"/>
    <w:rsid w:val="001F07C0"/>
    <w:rsid w:val="001F312B"/>
    <w:rsid w:val="00203512"/>
    <w:rsid w:val="0021006D"/>
    <w:rsid w:val="00214EC6"/>
    <w:rsid w:val="002168D8"/>
    <w:rsid w:val="00217261"/>
    <w:rsid w:val="00220FDF"/>
    <w:rsid w:val="00246DF1"/>
    <w:rsid w:val="0025278F"/>
    <w:rsid w:val="002620F3"/>
    <w:rsid w:val="00263386"/>
    <w:rsid w:val="00283E36"/>
    <w:rsid w:val="00287010"/>
    <w:rsid w:val="00297E78"/>
    <w:rsid w:val="002A1934"/>
    <w:rsid w:val="002B1EF7"/>
    <w:rsid w:val="002D07B1"/>
    <w:rsid w:val="002E7AD8"/>
    <w:rsid w:val="002F1A01"/>
    <w:rsid w:val="00306C2E"/>
    <w:rsid w:val="00310E8D"/>
    <w:rsid w:val="003222CC"/>
    <w:rsid w:val="00335796"/>
    <w:rsid w:val="00336087"/>
    <w:rsid w:val="00336487"/>
    <w:rsid w:val="0034320D"/>
    <w:rsid w:val="00347B38"/>
    <w:rsid w:val="00350052"/>
    <w:rsid w:val="00361057"/>
    <w:rsid w:val="00364C98"/>
    <w:rsid w:val="00366BEB"/>
    <w:rsid w:val="00370E2E"/>
    <w:rsid w:val="00372496"/>
    <w:rsid w:val="00377469"/>
    <w:rsid w:val="00377531"/>
    <w:rsid w:val="0037786A"/>
    <w:rsid w:val="003858FC"/>
    <w:rsid w:val="003872BF"/>
    <w:rsid w:val="00387E53"/>
    <w:rsid w:val="00392D39"/>
    <w:rsid w:val="003968F9"/>
    <w:rsid w:val="003A0FE7"/>
    <w:rsid w:val="003A269A"/>
    <w:rsid w:val="003A633F"/>
    <w:rsid w:val="003B4DC6"/>
    <w:rsid w:val="003B7F9A"/>
    <w:rsid w:val="003C078F"/>
    <w:rsid w:val="003D3619"/>
    <w:rsid w:val="003D7993"/>
    <w:rsid w:val="003E06DE"/>
    <w:rsid w:val="003E1194"/>
    <w:rsid w:val="003E1BF9"/>
    <w:rsid w:val="003E300A"/>
    <w:rsid w:val="003E65D1"/>
    <w:rsid w:val="004119C7"/>
    <w:rsid w:val="00421814"/>
    <w:rsid w:val="004333DA"/>
    <w:rsid w:val="004364B2"/>
    <w:rsid w:val="00453C10"/>
    <w:rsid w:val="00471B14"/>
    <w:rsid w:val="004742B9"/>
    <w:rsid w:val="0047697B"/>
    <w:rsid w:val="004A603F"/>
    <w:rsid w:val="004A7D2A"/>
    <w:rsid w:val="004C5A09"/>
    <w:rsid w:val="004D23E2"/>
    <w:rsid w:val="004E00A1"/>
    <w:rsid w:val="004E0EC7"/>
    <w:rsid w:val="004E3752"/>
    <w:rsid w:val="00501DDF"/>
    <w:rsid w:val="00514D02"/>
    <w:rsid w:val="0051745F"/>
    <w:rsid w:val="00522D0A"/>
    <w:rsid w:val="0052500D"/>
    <w:rsid w:val="005436A4"/>
    <w:rsid w:val="0054450E"/>
    <w:rsid w:val="0054599A"/>
    <w:rsid w:val="005466FD"/>
    <w:rsid w:val="00550E65"/>
    <w:rsid w:val="0055543C"/>
    <w:rsid w:val="005620E5"/>
    <w:rsid w:val="005729F8"/>
    <w:rsid w:val="00573037"/>
    <w:rsid w:val="0057637F"/>
    <w:rsid w:val="00583D55"/>
    <w:rsid w:val="00584987"/>
    <w:rsid w:val="005A354D"/>
    <w:rsid w:val="005B0AEA"/>
    <w:rsid w:val="005B2476"/>
    <w:rsid w:val="005B35BA"/>
    <w:rsid w:val="005C4A2A"/>
    <w:rsid w:val="005C574D"/>
    <w:rsid w:val="005D0E93"/>
    <w:rsid w:val="005D18AE"/>
    <w:rsid w:val="005D4B4E"/>
    <w:rsid w:val="005D77C3"/>
    <w:rsid w:val="005F519D"/>
    <w:rsid w:val="005F66D5"/>
    <w:rsid w:val="005F6B35"/>
    <w:rsid w:val="006021CA"/>
    <w:rsid w:val="006147E8"/>
    <w:rsid w:val="0062599F"/>
    <w:rsid w:val="00625A52"/>
    <w:rsid w:val="006278C0"/>
    <w:rsid w:val="00640E6C"/>
    <w:rsid w:val="00650C7E"/>
    <w:rsid w:val="0065679D"/>
    <w:rsid w:val="00661945"/>
    <w:rsid w:val="00667467"/>
    <w:rsid w:val="0067640E"/>
    <w:rsid w:val="006A02CA"/>
    <w:rsid w:val="006A5BD1"/>
    <w:rsid w:val="006B342C"/>
    <w:rsid w:val="006B7F86"/>
    <w:rsid w:val="006C1AF2"/>
    <w:rsid w:val="006C46CE"/>
    <w:rsid w:val="006D11F0"/>
    <w:rsid w:val="006D74CF"/>
    <w:rsid w:val="006E2E6F"/>
    <w:rsid w:val="006E6D59"/>
    <w:rsid w:val="006F08D9"/>
    <w:rsid w:val="006F7EC0"/>
    <w:rsid w:val="00700122"/>
    <w:rsid w:val="007012C0"/>
    <w:rsid w:val="00705AB8"/>
    <w:rsid w:val="00732EE6"/>
    <w:rsid w:val="0074182E"/>
    <w:rsid w:val="00751B12"/>
    <w:rsid w:val="007540B0"/>
    <w:rsid w:val="00772C17"/>
    <w:rsid w:val="00772DA6"/>
    <w:rsid w:val="00782B5B"/>
    <w:rsid w:val="00787F80"/>
    <w:rsid w:val="00790A96"/>
    <w:rsid w:val="00796E1C"/>
    <w:rsid w:val="007B0D8E"/>
    <w:rsid w:val="007C1D19"/>
    <w:rsid w:val="007C2955"/>
    <w:rsid w:val="007E4A9E"/>
    <w:rsid w:val="007E5D72"/>
    <w:rsid w:val="007F26F5"/>
    <w:rsid w:val="007F4CDC"/>
    <w:rsid w:val="007F5A1A"/>
    <w:rsid w:val="0080322A"/>
    <w:rsid w:val="008123F2"/>
    <w:rsid w:val="00812590"/>
    <w:rsid w:val="00813A76"/>
    <w:rsid w:val="00821E8D"/>
    <w:rsid w:val="00824935"/>
    <w:rsid w:val="00830816"/>
    <w:rsid w:val="00836015"/>
    <w:rsid w:val="00850E49"/>
    <w:rsid w:val="00851475"/>
    <w:rsid w:val="008534C8"/>
    <w:rsid w:val="00857A75"/>
    <w:rsid w:val="00862A58"/>
    <w:rsid w:val="00866CC8"/>
    <w:rsid w:val="00871B45"/>
    <w:rsid w:val="00872CAD"/>
    <w:rsid w:val="00872EFE"/>
    <w:rsid w:val="00884330"/>
    <w:rsid w:val="008B5BA8"/>
    <w:rsid w:val="008B77ED"/>
    <w:rsid w:val="008C4613"/>
    <w:rsid w:val="008D133E"/>
    <w:rsid w:val="008D64D6"/>
    <w:rsid w:val="008D6F07"/>
    <w:rsid w:val="008E16A3"/>
    <w:rsid w:val="00903186"/>
    <w:rsid w:val="00905FA1"/>
    <w:rsid w:val="00907E8F"/>
    <w:rsid w:val="00907F17"/>
    <w:rsid w:val="009117D7"/>
    <w:rsid w:val="009125A6"/>
    <w:rsid w:val="00921F5A"/>
    <w:rsid w:val="00924681"/>
    <w:rsid w:val="00942CDC"/>
    <w:rsid w:val="00966915"/>
    <w:rsid w:val="0097099C"/>
    <w:rsid w:val="00974B9E"/>
    <w:rsid w:val="0098088C"/>
    <w:rsid w:val="00983D54"/>
    <w:rsid w:val="009856F5"/>
    <w:rsid w:val="009D2A2F"/>
    <w:rsid w:val="009D51EC"/>
    <w:rsid w:val="009D77C3"/>
    <w:rsid w:val="009D7E86"/>
    <w:rsid w:val="009E2DE7"/>
    <w:rsid w:val="009E6CBD"/>
    <w:rsid w:val="009F0764"/>
    <w:rsid w:val="009F3EEC"/>
    <w:rsid w:val="00A02954"/>
    <w:rsid w:val="00A130D0"/>
    <w:rsid w:val="00A13952"/>
    <w:rsid w:val="00A3102F"/>
    <w:rsid w:val="00A329BF"/>
    <w:rsid w:val="00A50F38"/>
    <w:rsid w:val="00A54FCE"/>
    <w:rsid w:val="00A5763A"/>
    <w:rsid w:val="00A6153A"/>
    <w:rsid w:val="00A701C2"/>
    <w:rsid w:val="00A741AD"/>
    <w:rsid w:val="00A747AA"/>
    <w:rsid w:val="00A91141"/>
    <w:rsid w:val="00A9141C"/>
    <w:rsid w:val="00AC05BA"/>
    <w:rsid w:val="00AC0D3C"/>
    <w:rsid w:val="00AC2587"/>
    <w:rsid w:val="00AC3641"/>
    <w:rsid w:val="00AC6CA4"/>
    <w:rsid w:val="00AD0E30"/>
    <w:rsid w:val="00AE2A47"/>
    <w:rsid w:val="00AF0713"/>
    <w:rsid w:val="00B2587E"/>
    <w:rsid w:val="00B3700B"/>
    <w:rsid w:val="00B4307B"/>
    <w:rsid w:val="00B431BC"/>
    <w:rsid w:val="00B443E9"/>
    <w:rsid w:val="00B539A5"/>
    <w:rsid w:val="00B65BA1"/>
    <w:rsid w:val="00B670FA"/>
    <w:rsid w:val="00B817DA"/>
    <w:rsid w:val="00B84A0F"/>
    <w:rsid w:val="00BA12F9"/>
    <w:rsid w:val="00BA45F9"/>
    <w:rsid w:val="00BC073F"/>
    <w:rsid w:val="00BF04DD"/>
    <w:rsid w:val="00BF201D"/>
    <w:rsid w:val="00BF6DBE"/>
    <w:rsid w:val="00C10AA8"/>
    <w:rsid w:val="00C66205"/>
    <w:rsid w:val="00C70221"/>
    <w:rsid w:val="00C74AE4"/>
    <w:rsid w:val="00C835AC"/>
    <w:rsid w:val="00C879ED"/>
    <w:rsid w:val="00CB107D"/>
    <w:rsid w:val="00CC2B37"/>
    <w:rsid w:val="00CC3D1B"/>
    <w:rsid w:val="00CE3175"/>
    <w:rsid w:val="00CF34F6"/>
    <w:rsid w:val="00D1720A"/>
    <w:rsid w:val="00D30941"/>
    <w:rsid w:val="00D43337"/>
    <w:rsid w:val="00D50EB3"/>
    <w:rsid w:val="00D75B06"/>
    <w:rsid w:val="00D82D65"/>
    <w:rsid w:val="00D97D3C"/>
    <w:rsid w:val="00DB1D32"/>
    <w:rsid w:val="00DB45C0"/>
    <w:rsid w:val="00DB7011"/>
    <w:rsid w:val="00DD52A3"/>
    <w:rsid w:val="00DE1216"/>
    <w:rsid w:val="00DF1084"/>
    <w:rsid w:val="00E12F86"/>
    <w:rsid w:val="00E261CC"/>
    <w:rsid w:val="00E276E2"/>
    <w:rsid w:val="00E36916"/>
    <w:rsid w:val="00E50EAB"/>
    <w:rsid w:val="00E526F7"/>
    <w:rsid w:val="00E56DA2"/>
    <w:rsid w:val="00E61C1F"/>
    <w:rsid w:val="00E74EE7"/>
    <w:rsid w:val="00E8486E"/>
    <w:rsid w:val="00E87758"/>
    <w:rsid w:val="00E87B3E"/>
    <w:rsid w:val="00E95D1C"/>
    <w:rsid w:val="00E96F93"/>
    <w:rsid w:val="00EB2ED5"/>
    <w:rsid w:val="00EB54E7"/>
    <w:rsid w:val="00EC0162"/>
    <w:rsid w:val="00EC1150"/>
    <w:rsid w:val="00EC166F"/>
    <w:rsid w:val="00EC27C5"/>
    <w:rsid w:val="00EC346C"/>
    <w:rsid w:val="00EC6868"/>
    <w:rsid w:val="00ED1EDF"/>
    <w:rsid w:val="00ED6735"/>
    <w:rsid w:val="00EF0452"/>
    <w:rsid w:val="00EF0B77"/>
    <w:rsid w:val="00F0154E"/>
    <w:rsid w:val="00F175FA"/>
    <w:rsid w:val="00F20976"/>
    <w:rsid w:val="00F234C3"/>
    <w:rsid w:val="00F2572B"/>
    <w:rsid w:val="00F27350"/>
    <w:rsid w:val="00F3413C"/>
    <w:rsid w:val="00F36A2F"/>
    <w:rsid w:val="00F47816"/>
    <w:rsid w:val="00F617A5"/>
    <w:rsid w:val="00F87567"/>
    <w:rsid w:val="00FA0AB0"/>
    <w:rsid w:val="00FC6AA1"/>
    <w:rsid w:val="00FD2244"/>
    <w:rsid w:val="00FE374F"/>
    <w:rsid w:val="00FE48C1"/>
    <w:rsid w:val="00F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2D976B"/>
  <w15:docId w15:val="{6FA788F9-37F9-45EC-87D0-99CC5A2A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590"/>
    <w:rPr>
      <w:lang w:val="fr-FR" w:eastAsia="fr-FR"/>
    </w:rPr>
  </w:style>
  <w:style w:type="paragraph" w:styleId="Heading1">
    <w:name w:val="heading 1"/>
    <w:basedOn w:val="Normal"/>
    <w:next w:val="Normal"/>
    <w:qFormat/>
    <w:rsid w:val="00C879ED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879ED"/>
    <w:pPr>
      <w:jc w:val="center"/>
    </w:pPr>
    <w:rPr>
      <w:sz w:val="32"/>
      <w:bdr w:val="single" w:sz="4" w:space="0" w:color="auto"/>
    </w:rPr>
  </w:style>
  <w:style w:type="paragraph" w:styleId="Subtitle">
    <w:name w:val="Subtitle"/>
    <w:basedOn w:val="Normal"/>
    <w:qFormat/>
    <w:rsid w:val="00C879ED"/>
    <w:rPr>
      <w:b/>
      <w:sz w:val="24"/>
      <w:u w:val="single"/>
    </w:rPr>
  </w:style>
  <w:style w:type="paragraph" w:styleId="Header">
    <w:name w:val="header"/>
    <w:basedOn w:val="Normal"/>
    <w:semiHidden/>
    <w:rsid w:val="00C879E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C879ED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915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66915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55543C"/>
    <w:rPr>
      <w:color w:val="0563C1"/>
      <w:u w:val="single"/>
    </w:rPr>
  </w:style>
  <w:style w:type="character" w:customStyle="1" w:styleId="FooterChar">
    <w:name w:val="Footer Char"/>
    <w:link w:val="Footer"/>
    <w:uiPriority w:val="99"/>
    <w:rsid w:val="00214EC6"/>
    <w:rPr>
      <w:lang w:val="fr-FR" w:eastAsia="fr-FR"/>
    </w:rPr>
  </w:style>
  <w:style w:type="table" w:styleId="TableGrid">
    <w:name w:val="Table Grid"/>
    <w:basedOn w:val="TableNormal"/>
    <w:uiPriority w:val="59"/>
    <w:rsid w:val="00DB45C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eude">
    <w:name w:val="@Tieude"/>
    <w:link w:val="TieudeChar"/>
    <w:qFormat/>
    <w:rsid w:val="00DB45C0"/>
    <w:pPr>
      <w:spacing w:before="180" w:after="60" w:line="264" w:lineRule="auto"/>
      <w:contextualSpacing/>
      <w:jc w:val="center"/>
    </w:pPr>
    <w:rPr>
      <w:rFonts w:eastAsia="Calibri"/>
      <w:b/>
      <w:sz w:val="24"/>
      <w:szCs w:val="22"/>
    </w:rPr>
  </w:style>
  <w:style w:type="character" w:customStyle="1" w:styleId="TieudeChar">
    <w:name w:val="@Tieude Char"/>
    <w:link w:val="Tieude"/>
    <w:rsid w:val="00DB45C0"/>
    <w:rPr>
      <w:rFonts w:eastAsia="Calibri"/>
      <w:b/>
      <w:sz w:val="24"/>
      <w:szCs w:val="22"/>
      <w:lang w:bidi="ar-SA"/>
    </w:rPr>
  </w:style>
  <w:style w:type="paragraph" w:customStyle="1" w:styleId="BangTT">
    <w:name w:val="@BangTT"/>
    <w:basedOn w:val="Normal"/>
    <w:link w:val="BangTTChar"/>
    <w:qFormat/>
    <w:rsid w:val="00DB45C0"/>
    <w:pPr>
      <w:jc w:val="center"/>
    </w:pPr>
    <w:rPr>
      <w:rFonts w:eastAsia="Calibri"/>
      <w:szCs w:val="22"/>
    </w:rPr>
  </w:style>
  <w:style w:type="paragraph" w:customStyle="1" w:styleId="Noidung">
    <w:name w:val="@Noidung"/>
    <w:basedOn w:val="Normal"/>
    <w:link w:val="NoidungChar"/>
    <w:qFormat/>
    <w:rsid w:val="00DB45C0"/>
    <w:pPr>
      <w:tabs>
        <w:tab w:val="left" w:pos="567"/>
      </w:tabs>
      <w:spacing w:line="264" w:lineRule="auto"/>
      <w:ind w:firstLine="567"/>
      <w:jc w:val="both"/>
    </w:pPr>
    <w:rPr>
      <w:rFonts w:eastAsia="Calibri"/>
      <w:szCs w:val="22"/>
    </w:rPr>
  </w:style>
  <w:style w:type="character" w:customStyle="1" w:styleId="BangTTChar">
    <w:name w:val="@BangTT Char"/>
    <w:link w:val="BangTT"/>
    <w:rsid w:val="00DB45C0"/>
    <w:rPr>
      <w:rFonts w:eastAsia="Calibri"/>
      <w:szCs w:val="22"/>
    </w:rPr>
  </w:style>
  <w:style w:type="character" w:customStyle="1" w:styleId="NoidungChar">
    <w:name w:val="@Noidung Char"/>
    <w:link w:val="Noidung"/>
    <w:rsid w:val="00DB45C0"/>
    <w:rPr>
      <w:rFonts w:eastAsia="Calibri"/>
      <w:szCs w:val="22"/>
    </w:rPr>
  </w:style>
  <w:style w:type="character" w:customStyle="1" w:styleId="Bodytext">
    <w:name w:val="Body text_"/>
    <w:basedOn w:val="DefaultParagraphFont"/>
    <w:link w:val="Bodytext1"/>
    <w:rsid w:val="006F08D9"/>
    <w:rPr>
      <w:sz w:val="25"/>
      <w:szCs w:val="25"/>
      <w:shd w:val="clear" w:color="auto" w:fill="FFFFFF"/>
    </w:rPr>
  </w:style>
  <w:style w:type="paragraph" w:customStyle="1" w:styleId="Bodytext1">
    <w:name w:val="Body text1"/>
    <w:basedOn w:val="Normal"/>
    <w:link w:val="Bodytext"/>
    <w:rsid w:val="006F08D9"/>
    <w:pPr>
      <w:widowControl w:val="0"/>
      <w:shd w:val="clear" w:color="auto" w:fill="FFFFFF"/>
      <w:spacing w:line="240" w:lineRule="atLeast"/>
      <w:jc w:val="both"/>
    </w:pPr>
    <w:rPr>
      <w:sz w:val="25"/>
      <w:szCs w:val="25"/>
      <w:lang w:val="en-US" w:eastAsia="en-US"/>
    </w:rPr>
  </w:style>
  <w:style w:type="paragraph" w:styleId="ListParagraph">
    <w:name w:val="List Paragraph"/>
    <w:basedOn w:val="Normal"/>
    <w:uiPriority w:val="34"/>
    <w:qFormat/>
    <w:rsid w:val="00905FA1"/>
    <w:pPr>
      <w:ind w:left="720"/>
      <w:contextualSpacing/>
    </w:pPr>
  </w:style>
  <w:style w:type="character" w:customStyle="1" w:styleId="CommentTextChar">
    <w:name w:val="Comment Text Char"/>
    <w:link w:val="CommentText"/>
    <w:uiPriority w:val="99"/>
    <w:semiHidden/>
    <w:rsid w:val="00667467"/>
    <w:rPr>
      <w:rFonts w:ascii="Cambria" w:eastAsia="Cambria" w:hAnsi="Cambr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467"/>
    <w:pPr>
      <w:spacing w:after="200"/>
    </w:pPr>
    <w:rPr>
      <w:rFonts w:ascii="Cambria" w:eastAsia="Cambria" w:hAnsi="Cambria"/>
      <w:lang w:val="en-US"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667467"/>
    <w:rPr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3C078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78F"/>
    <w:pPr>
      <w:spacing w:after="0"/>
    </w:pPr>
    <w:rPr>
      <w:rFonts w:ascii="Times New Roman" w:eastAsia="Times New Roman" w:hAnsi="Times New Roman"/>
      <w:b/>
      <w:bCs/>
      <w:lang w:val="fr-FR"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78F"/>
    <w:rPr>
      <w:rFonts w:ascii="Cambria" w:eastAsia="Cambria" w:hAnsi="Cambria"/>
      <w:b/>
      <w:bCs/>
      <w:lang w:val="fr-FR" w:eastAsia="fr-FR"/>
    </w:rPr>
  </w:style>
  <w:style w:type="paragraph" w:styleId="Revision">
    <w:name w:val="Revision"/>
    <w:hidden/>
    <w:uiPriority w:val="99"/>
    <w:semiHidden/>
    <w:rsid w:val="003C078F"/>
    <w:rPr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08A36-0CA5-4A57-8069-DE62844AD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FICHE REPONSE</vt:lpstr>
      <vt:lpstr>FICHE REPONSE</vt:lpstr>
    </vt:vector>
  </TitlesOfParts>
  <Company>APPRENTISSAGE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REPONSE</dc:title>
  <dc:creator>iut</dc:creator>
  <cp:lastModifiedBy>DELL</cp:lastModifiedBy>
  <cp:revision>2</cp:revision>
  <cp:lastPrinted>2017-12-07T02:53:00Z</cp:lastPrinted>
  <dcterms:created xsi:type="dcterms:W3CDTF">2018-07-11T01:16:00Z</dcterms:created>
  <dcterms:modified xsi:type="dcterms:W3CDTF">2018-07-11T01:16:00Z</dcterms:modified>
</cp:coreProperties>
</file>